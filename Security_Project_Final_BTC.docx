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74998" w14:textId="77777777" w:rsidR="00F1305B" w:rsidRPr="004F1C6B" w:rsidRDefault="00F1305B" w:rsidP="004F1C6B">
      <w:pPr>
        <w:spacing w:line="360" w:lineRule="auto"/>
        <w:ind w:left="-20" w:right="-20"/>
        <w:rPr>
          <w:rFonts w:ascii="Times New Roman" w:hAnsi="Times New Roman" w:cs="Times New Roman"/>
        </w:rPr>
      </w:pPr>
      <w:r w:rsidRPr="004F1C6B">
        <w:rPr>
          <w:rFonts w:ascii="Times New Roman" w:eastAsia="Calibri" w:hAnsi="Times New Roman" w:cs="Times New Roman"/>
        </w:rPr>
        <w:t xml:space="preserve">Benjamin Cox </w:t>
      </w:r>
    </w:p>
    <w:p w14:paraId="14BF03BE" w14:textId="77777777" w:rsidR="00F1305B" w:rsidRPr="004F1C6B" w:rsidRDefault="00F1305B" w:rsidP="004F1C6B">
      <w:pPr>
        <w:spacing w:line="360" w:lineRule="auto"/>
        <w:ind w:left="-20" w:right="-20"/>
        <w:rPr>
          <w:rFonts w:ascii="Times New Roman" w:hAnsi="Times New Roman" w:cs="Times New Roman"/>
        </w:rPr>
      </w:pPr>
      <w:r w:rsidRPr="004F1C6B">
        <w:rPr>
          <w:rFonts w:ascii="Times New Roman" w:eastAsia="Calibri" w:hAnsi="Times New Roman" w:cs="Times New Roman"/>
        </w:rPr>
        <w:t>Assignment 5, CSC 321</w:t>
      </w:r>
    </w:p>
    <w:p w14:paraId="7EFF5A59" w14:textId="77777777" w:rsidR="00F1305B" w:rsidRPr="004F1C6B" w:rsidRDefault="00F1305B" w:rsidP="004F1C6B">
      <w:pPr>
        <w:spacing w:line="360" w:lineRule="auto"/>
        <w:ind w:left="-20" w:right="-20"/>
        <w:rPr>
          <w:rFonts w:ascii="Times New Roman" w:eastAsia="Calibri" w:hAnsi="Times New Roman" w:cs="Times New Roman"/>
        </w:rPr>
      </w:pPr>
      <w:r w:rsidRPr="004F1C6B">
        <w:rPr>
          <w:rFonts w:ascii="Times New Roman" w:eastAsia="Calibri" w:hAnsi="Times New Roman" w:cs="Times New Roman"/>
        </w:rPr>
        <w:t xml:space="preserve">Kantha </w:t>
      </w:r>
      <w:bookmarkStart w:id="0" w:name="_Int_CzP7Cs0l"/>
      <w:proofErr w:type="spellStart"/>
      <w:r w:rsidRPr="004F1C6B">
        <w:rPr>
          <w:rFonts w:ascii="Times New Roman" w:eastAsia="Calibri" w:hAnsi="Times New Roman" w:cs="Times New Roman"/>
        </w:rPr>
        <w:t>Narukonda</w:t>
      </w:r>
      <w:bookmarkEnd w:id="0"/>
      <w:proofErr w:type="spellEnd"/>
    </w:p>
    <w:p w14:paraId="253A0FBB" w14:textId="77777777" w:rsidR="00F1305B" w:rsidRPr="004F1C6B" w:rsidRDefault="00F1305B" w:rsidP="004F1C6B">
      <w:pPr>
        <w:spacing w:line="360" w:lineRule="auto"/>
        <w:ind w:left="-20" w:right="-20"/>
        <w:rPr>
          <w:rFonts w:ascii="Times New Roman" w:hAnsi="Times New Roman" w:cs="Times New Roman"/>
        </w:rPr>
      </w:pPr>
      <w:r w:rsidRPr="004F1C6B">
        <w:rPr>
          <w:rFonts w:ascii="Times New Roman" w:eastAsia="Calibri" w:hAnsi="Times New Roman" w:cs="Times New Roman"/>
        </w:rPr>
        <w:t>3/15/2024</w:t>
      </w:r>
    </w:p>
    <w:p w14:paraId="3F7A351A" w14:textId="77777777" w:rsidR="00F1305B" w:rsidRDefault="00F1305B" w:rsidP="004F1C6B">
      <w:pPr>
        <w:spacing w:line="360" w:lineRule="auto"/>
        <w:rPr>
          <w:rFonts w:ascii="Times New Roman" w:eastAsia="Calibri" w:hAnsi="Times New Roman" w:cs="Times New Roman"/>
        </w:rPr>
      </w:pPr>
      <w:r w:rsidRPr="004F1C6B">
        <w:rPr>
          <w:rFonts w:ascii="Times New Roman" w:eastAsia="Calibri" w:hAnsi="Times New Roman" w:cs="Times New Roman"/>
        </w:rPr>
        <w:t>“I certify that this assignment is my own work.”</w:t>
      </w:r>
    </w:p>
    <w:p w14:paraId="231F01D7" w14:textId="0F798F52" w:rsidR="004F1C6B" w:rsidRDefault="004F1C6B" w:rsidP="004F1C6B">
      <w:pPr>
        <w:spacing w:line="360" w:lineRule="auto"/>
        <w:rPr>
          <w:rFonts w:ascii="Times New Roman" w:eastAsia="Calibri" w:hAnsi="Times New Roman" w:cs="Times New Roman"/>
        </w:rPr>
      </w:pPr>
      <w:r>
        <w:rPr>
          <w:rFonts w:ascii="Times New Roman" w:eastAsia="Calibri" w:hAnsi="Times New Roman" w:cs="Times New Roman"/>
          <w:noProof/>
        </w:rPr>
        <mc:AlternateContent>
          <mc:Choice Requires="wpi">
            <w:drawing>
              <wp:anchor distT="0" distB="0" distL="114300" distR="114300" simplePos="0" relativeHeight="251658242" behindDoc="0" locked="0" layoutInCell="1" allowOverlap="1" wp14:anchorId="3829110A" wp14:editId="20DAB0C3">
                <wp:simplePos x="0" y="0"/>
                <wp:positionH relativeFrom="column">
                  <wp:posOffset>2011045</wp:posOffset>
                </wp:positionH>
                <wp:positionV relativeFrom="paragraph">
                  <wp:posOffset>117475</wp:posOffset>
                </wp:positionV>
                <wp:extent cx="499565" cy="295275"/>
                <wp:effectExtent l="50800" t="50800" r="59690" b="60325"/>
                <wp:wrapNone/>
                <wp:docPr id="269645446"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499565" cy="295275"/>
                      </w14:xfrm>
                    </w14:contentPart>
                  </a:graphicData>
                </a:graphic>
              </wp:anchor>
            </w:drawing>
          </mc:Choice>
          <mc:Fallback xmlns:arto="http://schemas.microsoft.com/office/word/2006/arto">
            <w:pict>
              <v:shapetype w14:anchorId="01629C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56.95pt;margin-top:7.85pt;width:42.2pt;height:26.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">
                <v:imagedata r:id="rId8" o:title=""/>
              </v:shape>
            </w:pict>
          </mc:Fallback>
        </mc:AlternateContent>
      </w:r>
      <w:r>
        <w:rPr>
          <w:rFonts w:ascii="Times New Roman" w:eastAsia="Calibri" w:hAnsi="Times New Roman" w:cs="Times New Roman"/>
          <w:noProof/>
        </w:rPr>
        <mc:AlternateContent>
          <mc:Choice Requires="wpi">
            <w:drawing>
              <wp:anchor distT="0" distB="0" distL="114300" distR="114300" simplePos="0" relativeHeight="251658240" behindDoc="0" locked="0" layoutInCell="1" allowOverlap="1" wp14:anchorId="180A5166" wp14:editId="7BDEB086">
                <wp:simplePos x="0" y="0"/>
                <wp:positionH relativeFrom="column">
                  <wp:posOffset>96634</wp:posOffset>
                </wp:positionH>
                <wp:positionV relativeFrom="paragraph">
                  <wp:posOffset>36836</wp:posOffset>
                </wp:positionV>
                <wp:extent cx="251640" cy="372600"/>
                <wp:effectExtent l="50800" t="50800" r="27940" b="59690"/>
                <wp:wrapNone/>
                <wp:docPr id="2033123385"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251640" cy="372600"/>
                      </w14:xfrm>
                    </w14:contentPart>
                  </a:graphicData>
                </a:graphic>
              </wp:anchor>
            </w:drawing>
          </mc:Choice>
          <mc:Fallback xmlns:arto="http://schemas.microsoft.com/office/word/2006/arto">
            <w:pict>
              <v:shape w14:anchorId="41BBE43B" id="Ink 1" o:spid="_x0000_s1026" type="#_x0000_t75" style="position:absolute;margin-left:6.2pt;margin-top:1.5pt;width:22.6pt;height:3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">
                <v:imagedata r:id="rId10" o:title=""/>
              </v:shape>
            </w:pict>
          </mc:Fallback>
        </mc:AlternateContent>
      </w:r>
    </w:p>
    <w:p w14:paraId="5DEF30D5" w14:textId="7561B97E" w:rsidR="004F1C6B" w:rsidRPr="004F1C6B" w:rsidRDefault="004F1C6B" w:rsidP="004F1C6B">
      <w:pPr>
        <w:spacing w:line="360" w:lineRule="auto"/>
        <w:rPr>
          <w:rFonts w:ascii="Times New Roman" w:eastAsia="Calibri" w:hAnsi="Times New Roman" w:cs="Times New Roman"/>
        </w:rPr>
      </w:pPr>
      <w:r>
        <w:rPr>
          <w:rFonts w:ascii="Times New Roman" w:eastAsia="Calibri" w:hAnsi="Times New Roman" w:cs="Times New Roman"/>
          <w:noProof/>
        </w:rPr>
        <mc:AlternateContent>
          <mc:Choice Requires="wpi">
            <w:drawing>
              <wp:anchor distT="0" distB="0" distL="114300" distR="114300" simplePos="0" relativeHeight="251658241" behindDoc="0" locked="0" layoutInCell="1" allowOverlap="1" wp14:anchorId="60FC78A8" wp14:editId="609E8486">
                <wp:simplePos x="0" y="0"/>
                <wp:positionH relativeFrom="column">
                  <wp:posOffset>397510</wp:posOffset>
                </wp:positionH>
                <wp:positionV relativeFrom="paragraph">
                  <wp:posOffset>-142875</wp:posOffset>
                </wp:positionV>
                <wp:extent cx="1190625" cy="526415"/>
                <wp:effectExtent l="50800" t="50800" r="53975" b="57785"/>
                <wp:wrapNone/>
                <wp:docPr id="1669204505"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190625" cy="526415"/>
                      </w14:xfrm>
                    </w14:contentPart>
                  </a:graphicData>
                </a:graphic>
              </wp:anchor>
            </w:drawing>
          </mc:Choice>
          <mc:Fallback xmlns:arto="http://schemas.microsoft.com/office/word/2006/arto">
            <w:pict>
              <v:shape w14:anchorId="318CF588" id="Ink 6" o:spid="_x0000_s1026" type="#_x0000_t75" style="position:absolute;margin-left:29.9pt;margin-top:-12.65pt;width:96.55pt;height:44.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">
                <v:imagedata r:id="rId12" o:title=""/>
              </v:shape>
            </w:pict>
          </mc:Fallback>
        </mc:AlternateContent>
      </w:r>
    </w:p>
    <w:p w14:paraId="4E53FAD0" w14:textId="77777777" w:rsidR="00F1305B" w:rsidRPr="004F1C6B" w:rsidRDefault="00F1305B" w:rsidP="004F1C6B">
      <w:pPr>
        <w:pStyle w:val="Title"/>
        <w:spacing w:line="360" w:lineRule="auto"/>
        <w:rPr>
          <w:rFonts w:ascii="Times New Roman" w:hAnsi="Times New Roman" w:cs="Times New Roman"/>
          <w:sz w:val="24"/>
          <w:szCs w:val="24"/>
        </w:rPr>
      </w:pPr>
    </w:p>
    <w:p w14:paraId="06C9EBA3" w14:textId="74EAEEDE" w:rsidR="00F1305B" w:rsidRPr="004F1C6B" w:rsidRDefault="006A2574" w:rsidP="004F1C6B">
      <w:pPr>
        <w:pStyle w:val="Title"/>
        <w:jc w:val="center"/>
      </w:pPr>
      <w:r w:rsidRPr="004F1C6B">
        <w:t>Security Aspects of Virtual Reality</w:t>
      </w:r>
    </w:p>
    <w:p w14:paraId="7C34135A" w14:textId="77777777" w:rsidR="003051DF" w:rsidRPr="004F1C6B" w:rsidRDefault="003051DF" w:rsidP="004F1C6B">
      <w:pPr>
        <w:pStyle w:val="Heading1"/>
      </w:pPr>
      <w:r w:rsidRPr="004F1C6B">
        <w:t>Abstract</w:t>
      </w:r>
    </w:p>
    <w:p w14:paraId="557AD164" w14:textId="6190F8A1" w:rsidR="00290E1D" w:rsidRPr="004F1C6B" w:rsidRDefault="00290E1D" w:rsidP="004F1C6B">
      <w:pPr>
        <w:spacing w:line="360" w:lineRule="auto"/>
        <w:ind w:firstLine="720"/>
        <w:rPr>
          <w:rFonts w:ascii="Times New Roman" w:hAnsi="Times New Roman" w:cs="Times New Roman"/>
        </w:rPr>
      </w:pPr>
      <w:r w:rsidRPr="004F1C6B">
        <w:rPr>
          <w:rFonts w:ascii="Times New Roman" w:hAnsi="Times New Roman" w:cs="Times New Roman"/>
        </w:rPr>
        <w:t>Virtual Reality (VR) and Augmented Reality (AR) technology have evolved in the last decade and become commercially successful. The technology uses cameras and sensors to project a simulation to users. That same technology tracks and collects more information than any other technology sold today. Due to the lack of specific regulations and policies regarding these devices and low commitment from businesses to protect information</w:t>
      </w:r>
      <w:r w:rsidR="00741FE1">
        <w:rPr>
          <w:rFonts w:ascii="Times New Roman" w:hAnsi="Times New Roman" w:cs="Times New Roman"/>
        </w:rPr>
        <w:t>,</w:t>
      </w:r>
      <w:r w:rsidR="00735312">
        <w:rPr>
          <w:rFonts w:ascii="Times New Roman" w:hAnsi="Times New Roman" w:cs="Times New Roman"/>
        </w:rPr>
        <w:t xml:space="preserve"> t</w:t>
      </w:r>
      <w:r w:rsidRPr="004F1C6B">
        <w:rPr>
          <w:rFonts w:ascii="Times New Roman" w:hAnsi="Times New Roman" w:cs="Times New Roman"/>
        </w:rPr>
        <w:t>he technology is a risk to users’ privacy and security. </w:t>
      </w:r>
    </w:p>
    <w:p w14:paraId="23A87F18" w14:textId="7C4C4D48" w:rsidR="002C3729" w:rsidRPr="004F1C6B" w:rsidRDefault="002C3729" w:rsidP="004F1C6B">
      <w:pPr>
        <w:pStyle w:val="Heading1"/>
      </w:pPr>
      <w:r w:rsidRPr="004F1C6B">
        <w:t>Introduction</w:t>
      </w:r>
    </w:p>
    <w:p w14:paraId="032A87BF" w14:textId="77777777" w:rsidR="00F1305B" w:rsidRPr="004F1C6B" w:rsidRDefault="00F1305B" w:rsidP="004F1C6B">
      <w:pPr>
        <w:spacing w:line="360" w:lineRule="auto"/>
        <w:ind w:firstLine="720"/>
        <w:rPr>
          <w:rFonts w:ascii="Times New Roman" w:hAnsi="Times New Roman" w:cs="Times New Roman"/>
        </w:rPr>
      </w:pPr>
    </w:p>
    <w:p w14:paraId="7934AA96" w14:textId="1C4AEFB3" w:rsidR="002C3729" w:rsidRPr="004F1C6B" w:rsidRDefault="003A1678" w:rsidP="004F1C6B">
      <w:pPr>
        <w:spacing w:line="360" w:lineRule="auto"/>
        <w:ind w:firstLine="720"/>
        <w:rPr>
          <w:rFonts w:ascii="Times New Roman" w:hAnsi="Times New Roman" w:cs="Times New Roman"/>
        </w:rPr>
      </w:pPr>
      <w:r w:rsidRPr="004F1C6B">
        <w:rPr>
          <w:rFonts w:ascii="Times New Roman" w:hAnsi="Times New Roman" w:cs="Times New Roman"/>
        </w:rPr>
        <w:t>Virtual Reality</w:t>
      </w:r>
      <w:r w:rsidR="00615B3D">
        <w:rPr>
          <w:rFonts w:ascii="Times New Roman" w:hAnsi="Times New Roman" w:cs="Times New Roman"/>
        </w:rPr>
        <w:t xml:space="preserve"> (</w:t>
      </w:r>
      <w:proofErr w:type="gramStart"/>
      <w:r w:rsidR="00615B3D">
        <w:rPr>
          <w:rFonts w:ascii="Times New Roman" w:hAnsi="Times New Roman" w:cs="Times New Roman"/>
        </w:rPr>
        <w:t xml:space="preserve">VR) </w:t>
      </w:r>
      <w:r w:rsidRPr="004F1C6B">
        <w:rPr>
          <w:rFonts w:ascii="Times New Roman" w:hAnsi="Times New Roman" w:cs="Times New Roman"/>
        </w:rPr>
        <w:t xml:space="preserve"> has</w:t>
      </w:r>
      <w:proofErr w:type="gramEnd"/>
      <w:r w:rsidRPr="004F1C6B">
        <w:rPr>
          <w:rFonts w:ascii="Times New Roman" w:hAnsi="Times New Roman" w:cs="Times New Roman"/>
        </w:rPr>
        <w:t> been described as the technology of the future; however, VR as a product has been around since the late 1960s. It was </w:t>
      </w:r>
      <w:r w:rsidR="001423F8">
        <w:rPr>
          <w:rFonts w:ascii="Times New Roman" w:hAnsi="Times New Roman" w:cs="Times New Roman"/>
        </w:rPr>
        <w:t>initially</w:t>
      </w:r>
      <w:r w:rsidR="001423F8" w:rsidRPr="004F1C6B">
        <w:rPr>
          <w:rFonts w:ascii="Times New Roman" w:hAnsi="Times New Roman" w:cs="Times New Roman"/>
        </w:rPr>
        <w:t xml:space="preserve"> </w:t>
      </w:r>
      <w:r w:rsidRPr="004F1C6B">
        <w:rPr>
          <w:rFonts w:ascii="Times New Roman" w:hAnsi="Times New Roman" w:cs="Times New Roman"/>
        </w:rPr>
        <w:t xml:space="preserve">developed as a possible training application for pilots in the military. </w:t>
      </w:r>
      <w:r w:rsidR="003002BE">
        <w:rPr>
          <w:rFonts w:ascii="Times New Roman" w:hAnsi="Times New Roman" w:cs="Times New Roman"/>
        </w:rPr>
        <w:t>The original model</w:t>
      </w:r>
      <w:r w:rsidRPr="004F1C6B">
        <w:rPr>
          <w:rFonts w:ascii="Times New Roman" w:hAnsi="Times New Roman" w:cs="Times New Roman"/>
        </w:rPr>
        <w:t xml:space="preserve"> was a large heavy headset connected to the elementary computers of that age. At the time</w:t>
      </w:r>
      <w:r w:rsidR="000D7F85">
        <w:rPr>
          <w:rFonts w:ascii="Times New Roman" w:hAnsi="Times New Roman" w:cs="Times New Roman"/>
        </w:rPr>
        <w:t>,</w:t>
      </w:r>
      <w:r w:rsidRPr="004F1C6B">
        <w:rPr>
          <w:rFonts w:ascii="Times New Roman" w:hAnsi="Times New Roman" w:cs="Times New Roman"/>
        </w:rPr>
        <w:t xml:space="preserve"> the idea was so limited by technology it wasn’t </w:t>
      </w:r>
      <w:r w:rsidR="003002BE">
        <w:rPr>
          <w:rFonts w:ascii="Times New Roman" w:hAnsi="Times New Roman" w:cs="Times New Roman"/>
        </w:rPr>
        <w:t>considered</w:t>
      </w:r>
      <w:r w:rsidRPr="004F1C6B">
        <w:rPr>
          <w:rFonts w:ascii="Times New Roman" w:hAnsi="Times New Roman" w:cs="Times New Roman"/>
        </w:rPr>
        <w:t xml:space="preserve"> a revolutionary breakthrough. The headset they created was so </w:t>
      </w:r>
      <w:r w:rsidR="001423F8">
        <w:rPr>
          <w:rFonts w:ascii="Times New Roman" w:hAnsi="Times New Roman" w:cs="Times New Roman"/>
        </w:rPr>
        <w:t>impractical due to its weight that</w:t>
      </w:r>
      <w:r w:rsidRPr="004F1C6B">
        <w:rPr>
          <w:rFonts w:ascii="Times New Roman" w:hAnsi="Times New Roman" w:cs="Times New Roman"/>
        </w:rPr>
        <w:t xml:space="preserve"> users </w:t>
      </w:r>
      <w:r w:rsidR="001423F8" w:rsidRPr="004F1C6B">
        <w:rPr>
          <w:rFonts w:ascii="Times New Roman" w:hAnsi="Times New Roman" w:cs="Times New Roman"/>
        </w:rPr>
        <w:t>could not</w:t>
      </w:r>
      <w:r w:rsidRPr="004F1C6B">
        <w:rPr>
          <w:rFonts w:ascii="Times New Roman" w:hAnsi="Times New Roman" w:cs="Times New Roman"/>
        </w:rPr>
        <w:t xml:space="preserve"> wear the device for </w:t>
      </w:r>
      <w:r w:rsidR="0047092E">
        <w:rPr>
          <w:rFonts w:ascii="Times New Roman" w:hAnsi="Times New Roman" w:cs="Times New Roman"/>
        </w:rPr>
        <w:t>extended</w:t>
      </w:r>
      <w:r w:rsidR="0047092E" w:rsidRPr="004F1C6B">
        <w:rPr>
          <w:rFonts w:ascii="Times New Roman" w:hAnsi="Times New Roman" w:cs="Times New Roman"/>
        </w:rPr>
        <w:t xml:space="preserve"> </w:t>
      </w:r>
      <w:r w:rsidRPr="004F1C6B">
        <w:rPr>
          <w:rFonts w:ascii="Times New Roman" w:hAnsi="Times New Roman" w:cs="Times New Roman"/>
        </w:rPr>
        <w:t xml:space="preserve">periods (Barnard 2023). In the last decade, the technology has expanded to be used within </w:t>
      </w:r>
      <w:r w:rsidR="00A206F0">
        <w:rPr>
          <w:rFonts w:ascii="Times New Roman" w:hAnsi="Times New Roman" w:cs="Times New Roman"/>
        </w:rPr>
        <w:t>m</w:t>
      </w:r>
      <w:r w:rsidRPr="004F1C6B">
        <w:rPr>
          <w:rFonts w:ascii="Times New Roman" w:hAnsi="Times New Roman" w:cs="Times New Roman"/>
        </w:rPr>
        <w:t xml:space="preserve">ilitary, </w:t>
      </w:r>
      <w:r w:rsidR="00A206F0">
        <w:rPr>
          <w:rFonts w:ascii="Times New Roman" w:hAnsi="Times New Roman" w:cs="Times New Roman"/>
        </w:rPr>
        <w:t>e</w:t>
      </w:r>
      <w:r w:rsidRPr="004F1C6B">
        <w:rPr>
          <w:rFonts w:ascii="Times New Roman" w:hAnsi="Times New Roman" w:cs="Times New Roman"/>
        </w:rPr>
        <w:t xml:space="preserve">ducational, </w:t>
      </w:r>
      <w:r w:rsidR="00A206F0">
        <w:rPr>
          <w:rFonts w:ascii="Times New Roman" w:hAnsi="Times New Roman" w:cs="Times New Roman"/>
        </w:rPr>
        <w:t>c</w:t>
      </w:r>
      <w:r w:rsidRPr="004F1C6B">
        <w:rPr>
          <w:rFonts w:ascii="Times New Roman" w:hAnsi="Times New Roman" w:cs="Times New Roman"/>
        </w:rPr>
        <w:t>ommercial, and daily life. However, the technology presents an unexplored territory of data collection</w:t>
      </w:r>
      <w:r w:rsidR="00834D50">
        <w:rPr>
          <w:rFonts w:ascii="Times New Roman" w:hAnsi="Times New Roman" w:cs="Times New Roman"/>
        </w:rPr>
        <w:t>; u</w:t>
      </w:r>
      <w:r w:rsidRPr="004F1C6B">
        <w:rPr>
          <w:rFonts w:ascii="Times New Roman" w:hAnsi="Times New Roman" w:cs="Times New Roman"/>
        </w:rPr>
        <w:t xml:space="preserve">sers need to be conscious of what data is collected by </w:t>
      </w:r>
      <w:r w:rsidR="00615B3D">
        <w:rPr>
          <w:rFonts w:ascii="Times New Roman" w:hAnsi="Times New Roman" w:cs="Times New Roman"/>
        </w:rPr>
        <w:t>VR</w:t>
      </w:r>
      <w:r w:rsidRPr="004F1C6B">
        <w:rPr>
          <w:rFonts w:ascii="Times New Roman" w:hAnsi="Times New Roman" w:cs="Times New Roman"/>
        </w:rPr>
        <w:t xml:space="preserve"> technology and how that data could be manipulated and sold.</w:t>
      </w:r>
    </w:p>
    <w:p w14:paraId="53DDABD7" w14:textId="5DEAD4CB" w:rsidR="007547F0" w:rsidRPr="004F1C6B" w:rsidRDefault="007547F0" w:rsidP="004F1C6B">
      <w:pPr>
        <w:pStyle w:val="Heading1"/>
      </w:pPr>
      <w:r w:rsidRPr="004F1C6B">
        <w:lastRenderedPageBreak/>
        <w:t>Background</w:t>
      </w:r>
    </w:p>
    <w:p w14:paraId="42FB6795" w14:textId="77777777" w:rsidR="007547F0" w:rsidRPr="004F1C6B" w:rsidRDefault="007547F0" w:rsidP="004F1C6B">
      <w:pPr>
        <w:pStyle w:val="Heading2"/>
        <w:spacing w:line="360" w:lineRule="auto"/>
        <w:rPr>
          <w:rFonts w:ascii="Times New Roman" w:hAnsi="Times New Roman" w:cs="Times New Roman"/>
          <w:sz w:val="24"/>
          <w:szCs w:val="24"/>
        </w:rPr>
      </w:pPr>
    </w:p>
    <w:p w14:paraId="1BB4D96A" w14:textId="510C8E18" w:rsidR="002C3729" w:rsidRPr="004F1C6B" w:rsidRDefault="002C3729" w:rsidP="004F1C6B">
      <w:pPr>
        <w:pStyle w:val="Heading3"/>
      </w:pPr>
      <w:r w:rsidRPr="004F1C6B">
        <w:t>What is V</w:t>
      </w:r>
      <w:r w:rsidR="00274F1A">
        <w:t>irtual Reality</w:t>
      </w:r>
      <w:r w:rsidRPr="004F1C6B">
        <w:t>?</w:t>
      </w:r>
    </w:p>
    <w:p w14:paraId="681887C9" w14:textId="77777777" w:rsidR="0090766A" w:rsidRPr="004F1C6B" w:rsidRDefault="0090766A" w:rsidP="004F1C6B">
      <w:pPr>
        <w:spacing w:line="360" w:lineRule="auto"/>
        <w:rPr>
          <w:rFonts w:ascii="Times New Roman" w:hAnsi="Times New Roman" w:cs="Times New Roman"/>
        </w:rPr>
      </w:pPr>
    </w:p>
    <w:p w14:paraId="04AA0341" w14:textId="5D28C222" w:rsidR="002C3729" w:rsidRPr="004F1C6B" w:rsidRDefault="008127F4" w:rsidP="004F1C6B">
      <w:pPr>
        <w:spacing w:line="360" w:lineRule="auto"/>
        <w:ind w:firstLine="720"/>
        <w:rPr>
          <w:rFonts w:ascii="Times New Roman" w:hAnsi="Times New Roman" w:cs="Times New Roman"/>
        </w:rPr>
      </w:pPr>
      <w:r>
        <w:rPr>
          <w:rFonts w:ascii="Times New Roman" w:hAnsi="Times New Roman" w:cs="Times New Roman"/>
        </w:rPr>
        <w:t>V</w:t>
      </w:r>
      <w:r w:rsidR="00CB7236">
        <w:rPr>
          <w:rFonts w:ascii="Times New Roman" w:hAnsi="Times New Roman" w:cs="Times New Roman"/>
        </w:rPr>
        <w:t>irtual reality</w:t>
      </w:r>
      <w:r w:rsidR="00984F5A" w:rsidRPr="004F1C6B">
        <w:rPr>
          <w:rFonts w:ascii="Times New Roman" w:hAnsi="Times New Roman" w:cs="Times New Roman"/>
        </w:rPr>
        <w:t xml:space="preserve"> as the name suggests is a technology that allows a user to access a virtual environment generated by a computer. Through a headset or similar device, the user can see and interact within the three-dimensional space. As mentioned, it was </w:t>
      </w:r>
      <w:r w:rsidR="00936C6F" w:rsidRPr="004F1C6B">
        <w:rPr>
          <w:rFonts w:ascii="Times New Roman" w:hAnsi="Times New Roman" w:cs="Times New Roman"/>
        </w:rPr>
        <w:t>developed to</w:t>
      </w:r>
      <w:r w:rsidR="00984F5A" w:rsidRPr="004F1C6B">
        <w:rPr>
          <w:rFonts w:ascii="Times New Roman" w:hAnsi="Times New Roman" w:cs="Times New Roman"/>
        </w:rPr>
        <w:t xml:space="preserve"> create simulations for pilots within the </w:t>
      </w:r>
      <w:r w:rsidR="00C109C9" w:rsidRPr="004F1C6B">
        <w:rPr>
          <w:rFonts w:ascii="Times New Roman" w:hAnsi="Times New Roman" w:cs="Times New Roman"/>
        </w:rPr>
        <w:t>military</w:t>
      </w:r>
      <w:r w:rsidR="00C109C9">
        <w:rPr>
          <w:rFonts w:ascii="Times New Roman" w:hAnsi="Times New Roman" w:cs="Times New Roman"/>
        </w:rPr>
        <w:t>,</w:t>
      </w:r>
      <w:r w:rsidR="00C109C9" w:rsidRPr="004F1C6B">
        <w:rPr>
          <w:rFonts w:ascii="Times New Roman" w:hAnsi="Times New Roman" w:cs="Times New Roman"/>
        </w:rPr>
        <w:t xml:space="preserve"> </w:t>
      </w:r>
      <w:r w:rsidR="00C109C9">
        <w:rPr>
          <w:rFonts w:ascii="Times New Roman" w:hAnsi="Times New Roman" w:cs="Times New Roman"/>
        </w:rPr>
        <w:t>al</w:t>
      </w:r>
      <w:r w:rsidR="00C109C9" w:rsidRPr="004F1C6B">
        <w:rPr>
          <w:rFonts w:ascii="Times New Roman" w:hAnsi="Times New Roman" w:cs="Times New Roman"/>
        </w:rPr>
        <w:t>lowing</w:t>
      </w:r>
      <w:r w:rsidR="00984F5A" w:rsidRPr="004F1C6B">
        <w:rPr>
          <w:rFonts w:ascii="Times New Roman" w:hAnsi="Times New Roman" w:cs="Times New Roman"/>
        </w:rPr>
        <w:t> pilots to experience flying without operating real equipment. Its current uses are limitless, and with the invention of a 3</w:t>
      </w:r>
      <w:r w:rsidR="003A2D19">
        <w:rPr>
          <w:rFonts w:ascii="Times New Roman" w:hAnsi="Times New Roman" w:cs="Times New Roman"/>
        </w:rPr>
        <w:t>D</w:t>
      </w:r>
      <w:r w:rsidR="00984F5A" w:rsidRPr="004F1C6B">
        <w:rPr>
          <w:rFonts w:ascii="Times New Roman" w:hAnsi="Times New Roman" w:cs="Times New Roman"/>
        </w:rPr>
        <w:t xml:space="preserve"> camera, it can even show images and videos of our real world.</w:t>
      </w:r>
    </w:p>
    <w:p w14:paraId="38EE9E2C" w14:textId="77777777" w:rsidR="00984F5A" w:rsidRPr="004F1C6B" w:rsidRDefault="00984F5A" w:rsidP="004F1C6B">
      <w:pPr>
        <w:spacing w:line="360" w:lineRule="auto"/>
        <w:ind w:firstLine="720"/>
        <w:rPr>
          <w:rFonts w:ascii="Times New Roman" w:hAnsi="Times New Roman" w:cs="Times New Roman"/>
        </w:rPr>
      </w:pPr>
    </w:p>
    <w:p w14:paraId="570BA4F8" w14:textId="7C0F02EC" w:rsidR="002C3729" w:rsidRPr="004F1C6B" w:rsidRDefault="002C3729" w:rsidP="004F1C6B">
      <w:pPr>
        <w:pStyle w:val="Heading3"/>
      </w:pPr>
      <w:r w:rsidRPr="004F1C6B">
        <w:t>What is A</w:t>
      </w:r>
      <w:r w:rsidR="00274F1A">
        <w:t>ugmented Reality</w:t>
      </w:r>
      <w:r w:rsidRPr="004F1C6B">
        <w:t>?</w:t>
      </w:r>
    </w:p>
    <w:p w14:paraId="3DCBCB1D" w14:textId="77777777" w:rsidR="002C3729" w:rsidRPr="004F1C6B" w:rsidRDefault="002C3729" w:rsidP="004F1C6B">
      <w:pPr>
        <w:spacing w:line="360" w:lineRule="auto"/>
        <w:rPr>
          <w:rFonts w:ascii="Times New Roman" w:hAnsi="Times New Roman" w:cs="Times New Roman"/>
        </w:rPr>
      </w:pPr>
    </w:p>
    <w:p w14:paraId="6A09FFAD" w14:textId="66D7A01A" w:rsidR="002C3729" w:rsidRPr="004F1C6B" w:rsidRDefault="003F3BE6" w:rsidP="004F1C6B">
      <w:pPr>
        <w:spacing w:line="360" w:lineRule="auto"/>
        <w:rPr>
          <w:rFonts w:ascii="Times New Roman" w:hAnsi="Times New Roman" w:cs="Times New Roman"/>
        </w:rPr>
      </w:pPr>
      <w:r w:rsidRPr="004F1C6B">
        <w:rPr>
          <w:rFonts w:ascii="Times New Roman" w:hAnsi="Times New Roman" w:cs="Times New Roman"/>
        </w:rPr>
        <w:tab/>
      </w:r>
      <w:r w:rsidR="009C73C5" w:rsidRPr="004F1C6B">
        <w:rPr>
          <w:rFonts w:ascii="Times New Roman" w:hAnsi="Times New Roman" w:cs="Times New Roman"/>
        </w:rPr>
        <w:t xml:space="preserve">On the other hand, </w:t>
      </w:r>
      <w:r w:rsidR="003A2D19">
        <w:rPr>
          <w:rFonts w:ascii="Times New Roman" w:hAnsi="Times New Roman" w:cs="Times New Roman"/>
        </w:rPr>
        <w:t>augmented reality</w:t>
      </w:r>
      <w:r w:rsidR="009C73C5" w:rsidRPr="004F1C6B">
        <w:rPr>
          <w:rFonts w:ascii="Times New Roman" w:hAnsi="Times New Roman" w:cs="Times New Roman"/>
        </w:rPr>
        <w:t xml:space="preserve"> </w:t>
      </w:r>
      <w:r w:rsidR="003A2D19">
        <w:rPr>
          <w:rFonts w:ascii="Times New Roman" w:hAnsi="Times New Roman" w:cs="Times New Roman"/>
        </w:rPr>
        <w:t>(AR)</w:t>
      </w:r>
      <w:r w:rsidR="009C73C5" w:rsidRPr="004F1C6B">
        <w:rPr>
          <w:rFonts w:ascii="Times New Roman" w:hAnsi="Times New Roman" w:cs="Times New Roman"/>
        </w:rPr>
        <w:t xml:space="preserve"> is a subtype of VR. AR allows the user to interact within a three-dimensional virtual environment overlayed by the user’s physical environment. This is accomplished with cameras and sensors in a headset or other devices. </w:t>
      </w:r>
      <w:r w:rsidR="00091150">
        <w:rPr>
          <w:rFonts w:ascii="Times New Roman" w:hAnsi="Times New Roman" w:cs="Times New Roman"/>
        </w:rPr>
        <w:t>Until recent times,</w:t>
      </w:r>
      <w:r w:rsidR="009C73C5" w:rsidRPr="004F1C6B">
        <w:rPr>
          <w:rFonts w:ascii="Times New Roman" w:hAnsi="Times New Roman" w:cs="Times New Roman"/>
        </w:rPr>
        <w:t xml:space="preserve"> AR </w:t>
      </w:r>
      <w:r w:rsidR="00615B3D" w:rsidRPr="004F1C6B">
        <w:rPr>
          <w:rFonts w:ascii="Times New Roman" w:hAnsi="Times New Roman" w:cs="Times New Roman"/>
        </w:rPr>
        <w:t>technology has</w:t>
      </w:r>
      <w:r w:rsidR="009C73C5" w:rsidRPr="004F1C6B">
        <w:rPr>
          <w:rFonts w:ascii="Times New Roman" w:hAnsi="Times New Roman" w:cs="Times New Roman"/>
        </w:rPr>
        <w:t xml:space="preserve"> been limited by even our best technology. It takes advanced cameras and sensors to project images within the established dimensional plane. Although the two technologies are</w:t>
      </w:r>
      <w:r w:rsidR="00202A31">
        <w:rPr>
          <w:rFonts w:ascii="Times New Roman" w:hAnsi="Times New Roman" w:cs="Times New Roman"/>
        </w:rPr>
        <w:t xml:space="preserve"> </w:t>
      </w:r>
      <w:r w:rsidR="009C73C5" w:rsidRPr="004F1C6B">
        <w:rPr>
          <w:rFonts w:ascii="Times New Roman" w:hAnsi="Times New Roman" w:cs="Times New Roman"/>
        </w:rPr>
        <w:t>used interchangeably, as described there are key differences.</w:t>
      </w:r>
    </w:p>
    <w:p w14:paraId="44CBD78C" w14:textId="77777777" w:rsidR="009C73C5" w:rsidRPr="004F1C6B" w:rsidRDefault="009C73C5" w:rsidP="004F1C6B">
      <w:pPr>
        <w:pStyle w:val="Heading2"/>
        <w:spacing w:line="360" w:lineRule="auto"/>
        <w:rPr>
          <w:rFonts w:ascii="Times New Roman" w:hAnsi="Times New Roman" w:cs="Times New Roman"/>
          <w:sz w:val="24"/>
          <w:szCs w:val="24"/>
        </w:rPr>
      </w:pPr>
    </w:p>
    <w:p w14:paraId="2396F33C" w14:textId="6A75D07A" w:rsidR="002C3729" w:rsidRPr="004F1C6B" w:rsidRDefault="002C3729" w:rsidP="004F1C6B">
      <w:pPr>
        <w:pStyle w:val="Heading3"/>
      </w:pPr>
      <w:r w:rsidRPr="004F1C6B">
        <w:t>Why does</w:t>
      </w:r>
      <w:r w:rsidR="0090766A" w:rsidRPr="004F1C6B">
        <w:t xml:space="preserve"> mixed reality</w:t>
      </w:r>
      <w:r w:rsidRPr="004F1C6B">
        <w:t xml:space="preserve"> technology matter?</w:t>
      </w:r>
    </w:p>
    <w:p w14:paraId="5A4A05AD" w14:textId="77777777" w:rsidR="002C3729" w:rsidRPr="004F1C6B" w:rsidRDefault="002C3729" w:rsidP="004F1C6B">
      <w:pPr>
        <w:spacing w:line="360" w:lineRule="auto"/>
        <w:rPr>
          <w:rFonts w:ascii="Times New Roman" w:hAnsi="Times New Roman" w:cs="Times New Roman"/>
        </w:rPr>
      </w:pPr>
    </w:p>
    <w:p w14:paraId="35379B14" w14:textId="01EB31E5" w:rsidR="00003959" w:rsidRPr="004F1C6B" w:rsidRDefault="00003959" w:rsidP="004F1C6B">
      <w:pPr>
        <w:spacing w:line="360" w:lineRule="auto"/>
        <w:rPr>
          <w:rFonts w:ascii="Times New Roman" w:hAnsi="Times New Roman" w:cs="Times New Roman"/>
        </w:rPr>
      </w:pPr>
      <w:r w:rsidRPr="004F1C6B">
        <w:rPr>
          <w:rFonts w:ascii="Times New Roman" w:hAnsi="Times New Roman" w:cs="Times New Roman"/>
        </w:rPr>
        <w:tab/>
      </w:r>
      <w:r w:rsidR="00B012FD" w:rsidRPr="004F1C6B">
        <w:rPr>
          <w:rFonts w:ascii="Times New Roman" w:hAnsi="Times New Roman" w:cs="Times New Roman"/>
        </w:rPr>
        <w:t xml:space="preserve">While the technology has now just started to make headlines, certain industries have already employed and used the technology. Businesses have started to use it for communication, simulations/training, and even tech support applications. Schools have started to use it to help engage students within lessons. Even in the healthcare industry, hospitals have been testing uses within surgery, therapy, and patient care. Within the next few years to decades, </w:t>
      </w:r>
      <w:r w:rsidR="00410003">
        <w:rPr>
          <w:rFonts w:ascii="Times New Roman" w:hAnsi="Times New Roman" w:cs="Times New Roman"/>
        </w:rPr>
        <w:t xml:space="preserve">mixed reality </w:t>
      </w:r>
      <w:r w:rsidR="00B012FD" w:rsidRPr="004F1C6B">
        <w:rPr>
          <w:rFonts w:ascii="Times New Roman" w:hAnsi="Times New Roman" w:cs="Times New Roman"/>
        </w:rPr>
        <w:t>technology is expected to be more common in daily life.</w:t>
      </w:r>
    </w:p>
    <w:p w14:paraId="6B35B93D" w14:textId="77777777" w:rsidR="002C3729" w:rsidRPr="004F1C6B" w:rsidRDefault="002C3729" w:rsidP="004F1C6B">
      <w:pPr>
        <w:spacing w:line="360" w:lineRule="auto"/>
        <w:rPr>
          <w:rFonts w:ascii="Times New Roman" w:hAnsi="Times New Roman" w:cs="Times New Roman"/>
        </w:rPr>
      </w:pPr>
    </w:p>
    <w:p w14:paraId="147E4D5E" w14:textId="166ACBFC" w:rsidR="002C3729" w:rsidRPr="004F1C6B" w:rsidRDefault="00F34AFB" w:rsidP="004F1C6B">
      <w:pPr>
        <w:pStyle w:val="Heading3"/>
      </w:pPr>
      <w:r w:rsidRPr="004F1C6B">
        <w:lastRenderedPageBreak/>
        <w:t xml:space="preserve">Widespread </w:t>
      </w:r>
      <w:r w:rsidR="002C3729" w:rsidRPr="004F1C6B">
        <w:t>Commercial Success of VR and AR</w:t>
      </w:r>
    </w:p>
    <w:p w14:paraId="53BA2F72" w14:textId="77777777" w:rsidR="00DF007E" w:rsidRPr="004F1C6B" w:rsidRDefault="00DF007E" w:rsidP="004F1C6B">
      <w:pPr>
        <w:spacing w:line="360" w:lineRule="auto"/>
        <w:rPr>
          <w:rFonts w:ascii="Times New Roman" w:hAnsi="Times New Roman" w:cs="Times New Roman"/>
        </w:rPr>
      </w:pPr>
    </w:p>
    <w:p w14:paraId="28D4E652" w14:textId="43082B3E" w:rsidR="002C5DC8" w:rsidRPr="004F1C6B" w:rsidRDefault="002C5DC8" w:rsidP="004F1C6B">
      <w:pPr>
        <w:pStyle w:val="NormalWeb"/>
        <w:spacing w:line="360" w:lineRule="auto"/>
        <w:ind w:firstLine="720"/>
      </w:pPr>
      <w:r w:rsidRPr="004F1C6B">
        <w:t>Commercially</w:t>
      </w:r>
      <w:r w:rsidR="00B7767E">
        <w:t>,</w:t>
      </w:r>
      <w:r w:rsidRPr="004F1C6B">
        <w:t xml:space="preserve"> the VR headset market is relatively new and has been dominated by a few companies. One of the very first widespread commercial VR technologies was </w:t>
      </w:r>
      <w:r w:rsidR="0040650D">
        <w:t>produced</w:t>
      </w:r>
      <w:r w:rsidR="0040650D" w:rsidRPr="004F1C6B">
        <w:t xml:space="preserve"> </w:t>
      </w:r>
      <w:r w:rsidRPr="004F1C6B">
        <w:t>and sold by Oculus. Through Oculus hardware</w:t>
      </w:r>
      <w:r w:rsidR="0040650D">
        <w:t>,</w:t>
      </w:r>
      <w:r w:rsidRPr="004F1C6B">
        <w:t> you could connect a headset to the program on a computer and access different simulations. In 2014</w:t>
      </w:r>
      <w:r w:rsidR="0040650D">
        <w:t>,</w:t>
      </w:r>
      <w:r w:rsidRPr="004F1C6B">
        <w:t> Oculus was bought out by Meta (previously known as Facebook</w:t>
      </w:r>
      <w:proofErr w:type="gramStart"/>
      <w:r w:rsidRPr="004F1C6B">
        <w:t>)</w:t>
      </w:r>
      <w:proofErr w:type="gramEnd"/>
      <w:r w:rsidRPr="004F1C6B">
        <w:t> so its headsets are now sold and marketed under the Meta Quest name. Another well-known competitor is Sony through their release of a VR headset that could connect to their gaming consoles. Some other competitors include Apple, HTC, and Valve Index. They offer similar technologies within gaming and commercial use.</w:t>
      </w:r>
    </w:p>
    <w:p w14:paraId="012B0750" w14:textId="5837BFD4" w:rsidR="002C5DC8" w:rsidRPr="004F1C6B" w:rsidRDefault="002C5DC8" w:rsidP="004F1C6B">
      <w:pPr>
        <w:pStyle w:val="NormalWeb"/>
        <w:spacing w:line="360" w:lineRule="auto"/>
        <w:ind w:firstLine="720"/>
      </w:pPr>
      <w:r w:rsidRPr="004F1C6B">
        <w:t xml:space="preserve">The subset AR market has commercially been less successful than VR has. AR technology was limited and expensive due to the </w:t>
      </w:r>
      <w:r w:rsidR="0051437F">
        <w:t>intricate</w:t>
      </w:r>
      <w:r w:rsidRPr="004F1C6B">
        <w:t xml:space="preserve"> technology. Additionally, not many companies have marketed the technology toward a more general audience. Products like AR glasses were a small market that didn’t gain </w:t>
      </w:r>
      <w:r w:rsidR="00660245">
        <w:t>significant</w:t>
      </w:r>
      <w:r w:rsidR="00660245" w:rsidRPr="004F1C6B">
        <w:t xml:space="preserve"> </w:t>
      </w:r>
      <w:r w:rsidRPr="004F1C6B">
        <w:t xml:space="preserve">traction due to </w:t>
      </w:r>
      <w:r w:rsidR="005E61B7">
        <w:t>limited</w:t>
      </w:r>
      <w:r w:rsidRPr="004F1C6B">
        <w:t xml:space="preserve"> functionality and design flaws. Overall, until 2024</w:t>
      </w:r>
      <w:r w:rsidR="000D2FFF">
        <w:t>,</w:t>
      </w:r>
      <w:r w:rsidRPr="004F1C6B">
        <w:t> the market has been relatively stagnant. </w:t>
      </w:r>
    </w:p>
    <w:p w14:paraId="6AC42B20" w14:textId="7DBC8796" w:rsidR="002C5DC8" w:rsidRPr="004F1C6B" w:rsidRDefault="002C5DC8" w:rsidP="004F1C6B">
      <w:pPr>
        <w:pStyle w:val="NormalWeb"/>
        <w:spacing w:line="360" w:lineRule="auto"/>
        <w:ind w:firstLine="720"/>
      </w:pPr>
      <w:r w:rsidRPr="004F1C6B">
        <w:t xml:space="preserve">In 2024, Apple entered the market by releasing its product the Apple Vision Pro. With a retail price of $3,299.00, it raised </w:t>
      </w:r>
      <w:r w:rsidR="0068716F">
        <w:t>eyebrows</w:t>
      </w:r>
      <w:r w:rsidR="0068716F" w:rsidRPr="004F1C6B">
        <w:t xml:space="preserve"> </w:t>
      </w:r>
      <w:r w:rsidRPr="004F1C6B">
        <w:t>with its </w:t>
      </w:r>
      <w:r w:rsidR="00015F57">
        <w:t>substantial</w:t>
      </w:r>
      <w:r w:rsidR="00015F57" w:rsidRPr="004F1C6B">
        <w:t> </w:t>
      </w:r>
      <w:r w:rsidRPr="004F1C6B">
        <w:t>price tag. It was a huge leap in innovation for AR in the commercial market. It was the first commercial VR headset to have both VR and AR technologies. Since its release, it has made waves in the news and media for its futuristic look. Even within the first version of the technology people are imagining the widespread use it could have.</w:t>
      </w:r>
    </w:p>
    <w:p w14:paraId="0BFFB96C" w14:textId="77777777" w:rsidR="0090766A" w:rsidRPr="004F1C6B" w:rsidRDefault="0090766A" w:rsidP="004F1C6B">
      <w:pPr>
        <w:spacing w:line="360" w:lineRule="auto"/>
        <w:ind w:firstLine="600"/>
        <w:rPr>
          <w:rFonts w:ascii="Times New Roman" w:hAnsi="Times New Roman" w:cs="Times New Roman"/>
        </w:rPr>
      </w:pPr>
    </w:p>
    <w:p w14:paraId="39D40305" w14:textId="7D97CFB5" w:rsidR="0090766A" w:rsidRPr="004F1C6B" w:rsidRDefault="007B7476" w:rsidP="004F1C6B">
      <w:pPr>
        <w:pStyle w:val="Heading3"/>
      </w:pPr>
      <w:r>
        <w:t>VR/AR in Pop</w:t>
      </w:r>
      <w:r w:rsidR="003F6FB5">
        <w:t>ular Media</w:t>
      </w:r>
    </w:p>
    <w:p w14:paraId="1584B933" w14:textId="77777777" w:rsidR="0090766A" w:rsidRPr="004F1C6B" w:rsidRDefault="0090766A" w:rsidP="004F1C6B">
      <w:pPr>
        <w:spacing w:line="360" w:lineRule="auto"/>
        <w:rPr>
          <w:rFonts w:ascii="Times New Roman" w:hAnsi="Times New Roman" w:cs="Times New Roman"/>
        </w:rPr>
      </w:pPr>
    </w:p>
    <w:p w14:paraId="1FC19FF6" w14:textId="76076F44" w:rsidR="0090766A" w:rsidRPr="004F1C6B" w:rsidRDefault="0090766A" w:rsidP="004F1C6B">
      <w:pPr>
        <w:spacing w:line="360" w:lineRule="auto"/>
        <w:rPr>
          <w:rFonts w:ascii="Times New Roman" w:hAnsi="Times New Roman" w:cs="Times New Roman"/>
        </w:rPr>
      </w:pPr>
      <w:r w:rsidRPr="004F1C6B">
        <w:rPr>
          <w:rFonts w:ascii="Times New Roman" w:hAnsi="Times New Roman" w:cs="Times New Roman"/>
        </w:rPr>
        <w:tab/>
      </w:r>
      <w:r w:rsidR="00AB19AE" w:rsidRPr="004F1C6B">
        <w:rPr>
          <w:rFonts w:ascii="Times New Roman" w:hAnsi="Times New Roman" w:cs="Times New Roman"/>
        </w:rPr>
        <w:t xml:space="preserve">While </w:t>
      </w:r>
      <w:r w:rsidR="00FB04BF">
        <w:rPr>
          <w:rFonts w:ascii="Times New Roman" w:hAnsi="Times New Roman" w:cs="Times New Roman"/>
        </w:rPr>
        <w:t>VR/AR</w:t>
      </w:r>
      <w:r w:rsidR="00AB19AE" w:rsidRPr="004F1C6B">
        <w:rPr>
          <w:rFonts w:ascii="Times New Roman" w:hAnsi="Times New Roman" w:cs="Times New Roman"/>
        </w:rPr>
        <w:t xml:space="preserve"> headsets are a newer technology, the </w:t>
      </w:r>
      <w:r w:rsidR="00FB04BF">
        <w:rPr>
          <w:rFonts w:ascii="Times New Roman" w:hAnsi="Times New Roman" w:cs="Times New Roman"/>
        </w:rPr>
        <w:t>concept</w:t>
      </w:r>
      <w:r w:rsidR="00FB04BF" w:rsidRPr="004F1C6B">
        <w:rPr>
          <w:rFonts w:ascii="Times New Roman" w:hAnsi="Times New Roman" w:cs="Times New Roman"/>
        </w:rPr>
        <w:t xml:space="preserve"> </w:t>
      </w:r>
      <w:r w:rsidR="00AB19AE" w:rsidRPr="004F1C6B">
        <w:rPr>
          <w:rFonts w:ascii="Times New Roman" w:hAnsi="Times New Roman" w:cs="Times New Roman"/>
        </w:rPr>
        <w:t xml:space="preserve">of VR headsets has been a part of pop culture for </w:t>
      </w:r>
      <w:r w:rsidR="00B14870">
        <w:rPr>
          <w:rFonts w:ascii="Times New Roman" w:hAnsi="Times New Roman" w:cs="Times New Roman"/>
        </w:rPr>
        <w:t>years</w:t>
      </w:r>
      <w:r w:rsidR="00AB19AE" w:rsidRPr="004F1C6B">
        <w:rPr>
          <w:rFonts w:ascii="Times New Roman" w:hAnsi="Times New Roman" w:cs="Times New Roman"/>
        </w:rPr>
        <w:t>. It was first shown off in the novel, </w:t>
      </w:r>
      <w:r w:rsidR="00AB19AE" w:rsidRPr="004F1C6B">
        <w:rPr>
          <w:rStyle w:val="Emphasis"/>
          <w:rFonts w:ascii="Times New Roman" w:hAnsi="Times New Roman" w:cs="Times New Roman"/>
        </w:rPr>
        <w:t>Ready Player One, </w:t>
      </w:r>
      <w:r w:rsidR="00AB19AE" w:rsidRPr="004F1C6B">
        <w:rPr>
          <w:rFonts w:ascii="Times New Roman" w:hAnsi="Times New Roman" w:cs="Times New Roman"/>
        </w:rPr>
        <w:t xml:space="preserve">by Orison Scott Card. In the book, it depicts a dystopian future where VR technology has taken over daily life. A VR headset combined with futuristic technology like an omni-directional treadmill, and a </w:t>
      </w:r>
      <w:r w:rsidR="00AB19AE" w:rsidRPr="004F1C6B">
        <w:rPr>
          <w:rFonts w:ascii="Times New Roman" w:hAnsi="Times New Roman" w:cs="Times New Roman"/>
        </w:rPr>
        <w:lastRenderedPageBreak/>
        <w:t>haptic suit allowed the user to forget reality. Every aspect of daily life has been replaced by digital simulations. Whenever mixed reality technology grows, it gets compared to the not-so-distant possibility of the world depicted within the book. </w:t>
      </w:r>
      <w:r w:rsidR="00130AF1" w:rsidRPr="004F1C6B">
        <w:rPr>
          <w:rFonts w:ascii="Times New Roman" w:hAnsi="Times New Roman" w:cs="Times New Roman"/>
        </w:rPr>
        <w:t xml:space="preserve"> </w:t>
      </w:r>
    </w:p>
    <w:p w14:paraId="7CF40E42" w14:textId="77777777" w:rsidR="0090766A" w:rsidRPr="004F1C6B" w:rsidRDefault="0090766A" w:rsidP="004F1C6B">
      <w:pPr>
        <w:spacing w:line="360" w:lineRule="auto"/>
        <w:ind w:firstLine="600"/>
        <w:rPr>
          <w:rFonts w:ascii="Times New Roman" w:hAnsi="Times New Roman" w:cs="Times New Roman"/>
        </w:rPr>
      </w:pPr>
    </w:p>
    <w:p w14:paraId="72F70E33" w14:textId="2D1B9064" w:rsidR="006175B4" w:rsidRPr="004F1C6B" w:rsidRDefault="00BB5A7E" w:rsidP="004F1C6B">
      <w:pPr>
        <w:pStyle w:val="Heading1"/>
      </w:pPr>
      <w:r w:rsidRPr="004F1C6B">
        <w:t>Research Process</w:t>
      </w:r>
    </w:p>
    <w:p w14:paraId="36CAA449" w14:textId="20BD1D84" w:rsidR="00613BFF" w:rsidRPr="004F1C6B" w:rsidRDefault="00613BFF" w:rsidP="004F1C6B">
      <w:pPr>
        <w:pStyle w:val="NormalWeb"/>
        <w:spacing w:line="360" w:lineRule="auto"/>
        <w:ind w:firstLine="720"/>
      </w:pPr>
      <w:r w:rsidRPr="004F1C6B">
        <w:t>My rationale behind researching the security aspects of mixed reality stemmed from the commercial success of the Apple Vision Pro headset. I was amazed by how advanced the technology had become but</w:t>
      </w:r>
      <w:ins w:id="1" w:author="Cox, Benjamin  - SDSU Student" w:date="2024-04-28T22:39:00Z">
        <w:r w:rsidR="00B14870">
          <w:t xml:space="preserve"> </w:t>
        </w:r>
      </w:ins>
      <w:r w:rsidR="00F156AC">
        <w:t xml:space="preserve">as </w:t>
      </w:r>
      <w:r w:rsidRPr="004F1C6B">
        <w:t>with new technology</w:t>
      </w:r>
      <w:ins w:id="2" w:author="Cox, Benjamin  - SDSU Student" w:date="2024-04-28T22:39:00Z">
        <w:r w:rsidR="00B14870">
          <w:t xml:space="preserve"> </w:t>
        </w:r>
      </w:ins>
      <w:r w:rsidRPr="004F1C6B">
        <w:t xml:space="preserve">there are always drawbacks. This has been seen with the invention of </w:t>
      </w:r>
      <w:r w:rsidR="00B870FC">
        <w:t>recent</w:t>
      </w:r>
      <w:r w:rsidR="00B870FC" w:rsidRPr="004F1C6B">
        <w:t xml:space="preserve"> </w:t>
      </w:r>
      <w:r w:rsidRPr="004F1C6B">
        <w:t>technologies. When the internet became widespread</w:t>
      </w:r>
      <w:r w:rsidR="00AF7EAA">
        <w:t>,</w:t>
      </w:r>
      <w:r w:rsidR="002F5793">
        <w:t xml:space="preserve"> issues like</w:t>
      </w:r>
      <w:r w:rsidRPr="004F1C6B">
        <w:t xml:space="preserve"> hacking, phishing, and cybercrime were uncharted territory. Only within recent years </w:t>
      </w:r>
      <w:r w:rsidR="00495F53">
        <w:t xml:space="preserve">have </w:t>
      </w:r>
      <w:r w:rsidRPr="004F1C6B">
        <w:t>policies and technology risen to combat these issues. If this technology becomes as common as a smartphone, buyers need to be aware of the lack of information and security in these products.</w:t>
      </w:r>
    </w:p>
    <w:p w14:paraId="170D4F13" w14:textId="4AA8B398" w:rsidR="00613BFF" w:rsidRPr="004F1C6B" w:rsidRDefault="00613BFF" w:rsidP="004F1C6B">
      <w:pPr>
        <w:pStyle w:val="NormalWeb"/>
        <w:spacing w:line="360" w:lineRule="auto"/>
        <w:ind w:firstLine="720"/>
      </w:pPr>
      <w:r w:rsidRPr="004F1C6B">
        <w:t xml:space="preserve">My research methods </w:t>
      </w:r>
      <w:r w:rsidR="005E4BA2">
        <w:t>were limited</w:t>
      </w:r>
      <w:r w:rsidRPr="004F1C6B">
        <w:t xml:space="preserve"> by the nature of the </w:t>
      </w:r>
      <w:r w:rsidR="00E337BB">
        <w:t>topic</w:t>
      </w:r>
      <w:r w:rsidRPr="004F1C6B">
        <w:t>. </w:t>
      </w:r>
      <w:r w:rsidR="00F538D9">
        <w:t>Until now there hasn’t been interest</w:t>
      </w:r>
      <w:r w:rsidR="00C536E1">
        <w:t xml:space="preserve"> or need</w:t>
      </w:r>
      <w:r w:rsidR="00F538D9">
        <w:t xml:space="preserve"> to research </w:t>
      </w:r>
      <w:r w:rsidR="00DB5195">
        <w:t xml:space="preserve">the </w:t>
      </w:r>
      <w:r w:rsidR="00C536E1">
        <w:t>subject.</w:t>
      </w:r>
      <w:r w:rsidRPr="004F1C6B">
        <w:t xml:space="preserve"> My research focused on understanding what </w:t>
      </w:r>
      <w:r w:rsidR="0065049A">
        <w:t xml:space="preserve">data? </w:t>
      </w:r>
      <w:r w:rsidRPr="004F1C6B">
        <w:t xml:space="preserve">is currently being collected within mixed reality technology. I compared this to what </w:t>
      </w:r>
      <w:r w:rsidR="0065049A">
        <w:t xml:space="preserve">data </w:t>
      </w:r>
      <w:r w:rsidRPr="004F1C6B">
        <w:t>is currently collected by smartphones, computers, and other technolog</w:t>
      </w:r>
      <w:r w:rsidR="0065049A">
        <w:t>ies</w:t>
      </w:r>
      <w:r w:rsidRPr="004F1C6B">
        <w:t>. Mixed reality collects </w:t>
      </w:r>
      <w:r w:rsidR="0065049A">
        <w:t>significantly</w:t>
      </w:r>
      <w:r w:rsidR="0065049A" w:rsidRPr="004F1C6B">
        <w:t> </w:t>
      </w:r>
      <w:r w:rsidRPr="004F1C6B">
        <w:t xml:space="preserve">more data through its cameras and sensors than any other established technology. I then </w:t>
      </w:r>
      <w:r w:rsidR="0065049A" w:rsidRPr="004F1C6B">
        <w:t>investigated</w:t>
      </w:r>
      <w:r w:rsidRPr="004F1C6B">
        <w:t xml:space="preserve"> current regulations and policies regarding the data collected. </w:t>
      </w:r>
    </w:p>
    <w:p w14:paraId="762723D2" w14:textId="3A1F51E1" w:rsidR="002711E2" w:rsidRPr="004F1C6B" w:rsidRDefault="002711E2" w:rsidP="004F1C6B">
      <w:pPr>
        <w:spacing w:line="360" w:lineRule="auto"/>
        <w:rPr>
          <w:rFonts w:ascii="Times New Roman" w:eastAsiaTheme="majorEastAsia" w:hAnsi="Times New Roman" w:cs="Times New Roman"/>
          <w:color w:val="0F4761" w:themeColor="accent1" w:themeShade="BF"/>
        </w:rPr>
      </w:pPr>
      <w:r w:rsidRPr="004F1C6B">
        <w:rPr>
          <w:rFonts w:ascii="Times New Roman" w:hAnsi="Times New Roman" w:cs="Times New Roman"/>
        </w:rPr>
        <w:br w:type="page"/>
      </w:r>
    </w:p>
    <w:p w14:paraId="3F865138" w14:textId="3FC3D360" w:rsidR="002C3729" w:rsidRPr="004F1C6B" w:rsidRDefault="00484539" w:rsidP="004F1C6B">
      <w:pPr>
        <w:pStyle w:val="Heading1"/>
      </w:pPr>
      <w:r w:rsidRPr="004F1C6B">
        <w:lastRenderedPageBreak/>
        <w:t>Data Collection</w:t>
      </w:r>
    </w:p>
    <w:p w14:paraId="45393B3F" w14:textId="77777777" w:rsidR="00455633" w:rsidRPr="004F1C6B" w:rsidRDefault="00455633" w:rsidP="004F1C6B">
      <w:pPr>
        <w:spacing w:line="360" w:lineRule="auto"/>
        <w:rPr>
          <w:rFonts w:ascii="Times New Roman" w:hAnsi="Times New Roman" w:cs="Times New Roman"/>
        </w:rPr>
      </w:pPr>
    </w:p>
    <w:p w14:paraId="75C09650" w14:textId="1CF7D6DF" w:rsidR="0000046F" w:rsidRPr="004F1C6B" w:rsidRDefault="00EF7AB2" w:rsidP="004F1C6B">
      <w:pPr>
        <w:pStyle w:val="NormalWeb"/>
        <w:spacing w:line="360" w:lineRule="auto"/>
      </w:pPr>
      <w:r w:rsidRPr="004F1C6B">
        <w:tab/>
      </w:r>
      <w:r w:rsidR="0000046F" w:rsidRPr="004F1C6B">
        <w:t>Data collection has been a heavily debated topic within current events and lawsuits. In the 21st century</w:t>
      </w:r>
      <w:r w:rsidR="00B05ECC">
        <w:t>,</w:t>
      </w:r>
      <w:r w:rsidR="0000046F" w:rsidRPr="004F1C6B">
        <w:t> tracking and data collection has made huge leaps. Websites track browsing data to show relevant ads through cookies. Apps like Instagram and Facebook track how long you look and interact with certain products to sell you ads. Data has become the newest commodity within advertising and business. Even in recent events, the US government has worked to ban the popular app TikTok due to allegations of foreign tracking. However, data collection has positive and negative aspects.</w:t>
      </w:r>
    </w:p>
    <w:p w14:paraId="78536DED" w14:textId="5ACB5E78" w:rsidR="0000046F" w:rsidRPr="004F1C6B" w:rsidRDefault="0000046F" w:rsidP="00934552">
      <w:pPr>
        <w:pStyle w:val="NormalWeb"/>
        <w:spacing w:line="360" w:lineRule="auto"/>
        <w:ind w:firstLine="720"/>
      </w:pPr>
      <w:r w:rsidRPr="004F1C6B">
        <w:t xml:space="preserve">Some positive aspects of data collection are being able to improve shopping, customer experiences, and healthcare solutions. </w:t>
      </w:r>
      <w:r w:rsidR="003203BA">
        <w:t>Data</w:t>
      </w:r>
      <w:r w:rsidRPr="004F1C6B">
        <w:t xml:space="preserve"> can improve </w:t>
      </w:r>
      <w:r w:rsidR="00990A00" w:rsidRPr="004F1C6B">
        <w:t>shopping by</w:t>
      </w:r>
      <w:r w:rsidRPr="004F1C6B">
        <w:t xml:space="preserve"> showing relevant products and rewards. Cookies and other site data allow commerce websites to </w:t>
      </w:r>
      <w:r w:rsidR="00830C38">
        <w:t>advertise</w:t>
      </w:r>
      <w:r w:rsidR="00830C38" w:rsidRPr="004F1C6B">
        <w:t xml:space="preserve"> </w:t>
      </w:r>
      <w:r w:rsidR="00990A00" w:rsidRPr="004F1C6B">
        <w:t>items calculated</w:t>
      </w:r>
      <w:r w:rsidRPr="004F1C6B">
        <w:t xml:space="preserve"> to </w:t>
      </w:r>
      <w:r w:rsidR="00830C38">
        <w:t>pique your interest.</w:t>
      </w:r>
      <w:r w:rsidRPr="004F1C6B">
        <w:t xml:space="preserve"> Another way is through customer experiences. Spotify, one of the largest music streaming platforms, collects music listening data to show users their listening habits in Spotify Wrapped and suggest music they may like. Lastly, data collected by smartphones and other technology can be used in the healthcare industry. Smartwatches and some smartphones collect biometric information that could be helpful within healthcare (Invisibly 2023). However, there are also ways data collection can be dangerous.</w:t>
      </w:r>
    </w:p>
    <w:p w14:paraId="33AD0879" w14:textId="0984A40E" w:rsidR="0000046F" w:rsidRPr="004F1C6B" w:rsidRDefault="0000046F" w:rsidP="00934552">
      <w:pPr>
        <w:pStyle w:val="NormalWeb"/>
        <w:spacing w:line="360" w:lineRule="auto"/>
        <w:ind w:firstLine="720"/>
      </w:pPr>
      <w:r w:rsidRPr="004F1C6B">
        <w:t xml:space="preserve">The main arguments against data collection are privacy and security aspects. Data including sensitive information like customer records is collected and stored within servers. This data is in danger of being stolen or leaked to the public. Additionally, users don’t </w:t>
      </w:r>
      <w:r w:rsidR="001565E4">
        <w:t>appreciate</w:t>
      </w:r>
      <w:r w:rsidRPr="004F1C6B">
        <w:t xml:space="preserve"> companies having certain information about their online habits. Finger tracking, eye tracking, and other data tracking sources can show companies sensitive information about users (Smith 2019). In recent years, companies have had to limit and announce what they collect and what </w:t>
      </w:r>
      <w:r w:rsidR="008603C9">
        <w:t>they do</w:t>
      </w:r>
      <w:r w:rsidRPr="004F1C6B">
        <w:t xml:space="preserve"> with it. However, it is still a topic of debate within </w:t>
      </w:r>
      <w:r w:rsidR="00FC2F24">
        <w:t>the</w:t>
      </w:r>
      <w:r w:rsidR="008603C9">
        <w:t xml:space="preserve"> </w:t>
      </w:r>
      <w:r w:rsidRPr="004F1C6B">
        <w:t>news.</w:t>
      </w:r>
    </w:p>
    <w:p w14:paraId="067F839C" w14:textId="102AC8AD" w:rsidR="0000046F" w:rsidRPr="004F1C6B" w:rsidRDefault="0000046F" w:rsidP="004F1C6B">
      <w:pPr>
        <w:spacing w:line="360" w:lineRule="auto"/>
        <w:rPr>
          <w:rFonts w:ascii="Times New Roman" w:hAnsi="Times New Roman" w:cs="Times New Roman"/>
        </w:rPr>
      </w:pPr>
    </w:p>
    <w:p w14:paraId="5F284F16" w14:textId="2E825B62" w:rsidR="00EC66A7" w:rsidRPr="004F1C6B" w:rsidRDefault="00EC66A7" w:rsidP="004F1C6B">
      <w:pPr>
        <w:pStyle w:val="Heading1"/>
      </w:pPr>
      <w:r w:rsidRPr="004F1C6B">
        <w:lastRenderedPageBreak/>
        <w:t>Data Privacy</w:t>
      </w:r>
    </w:p>
    <w:p w14:paraId="24427073" w14:textId="224F2C2E" w:rsidR="00EB4356" w:rsidRPr="004F1C6B" w:rsidRDefault="00EB4356" w:rsidP="004F1C6B">
      <w:pPr>
        <w:pStyle w:val="NormalWeb"/>
        <w:spacing w:line="360" w:lineRule="auto"/>
        <w:ind w:firstLine="720"/>
      </w:pPr>
      <w:r w:rsidRPr="004F1C6B">
        <w:t xml:space="preserve">Data privacy has become a larger issue within the last decade. Data privacy first made major headlines when a scandal involving Facebook (now Meta) reached the public. </w:t>
      </w:r>
      <w:r w:rsidR="00B008E4">
        <w:t>For a while, Facebook</w:t>
      </w:r>
      <w:r w:rsidRPr="004F1C6B">
        <w:t> made major revenue from collecting and selling user’s data and information. In 2015</w:t>
      </w:r>
      <w:r w:rsidR="00B008E4">
        <w:t>,</w:t>
      </w:r>
      <w:r w:rsidRPr="004F1C6B">
        <w:t xml:space="preserve"> an investigation uncovered that 50 million Facebook users had their data leaked </w:t>
      </w:r>
      <w:r w:rsidR="007723BD" w:rsidRPr="004F1C6B">
        <w:t>online without their permission</w:t>
      </w:r>
      <w:r w:rsidRPr="004F1C6B">
        <w:t>. In 2023, Facebook was forced to pay 725 million dollars to the affected users. However, Meta hasn’t been the only company to face major leaks and scandals (Martichoux 2023).</w:t>
      </w:r>
    </w:p>
    <w:p w14:paraId="23E0B356" w14:textId="64720055" w:rsidR="00EB4356" w:rsidRPr="004F1C6B" w:rsidRDefault="00EB4356" w:rsidP="004F1C6B">
      <w:pPr>
        <w:pStyle w:val="NormalWeb"/>
        <w:spacing w:line="360" w:lineRule="auto"/>
      </w:pPr>
      <w:r w:rsidRPr="004F1C6B">
        <w:t>           Major companies like Yahoo, Google, Microsoft, and LinkedIn face constant attacks and cyber threats. Although</w:t>
      </w:r>
      <w:r w:rsidR="006C500E">
        <w:t xml:space="preserve"> </w:t>
      </w:r>
      <w:r w:rsidRPr="004F1C6B">
        <w:t xml:space="preserve">we </w:t>
      </w:r>
      <w:r w:rsidR="00E76DAD">
        <w:t>now</w:t>
      </w:r>
      <w:r w:rsidRPr="004F1C6B">
        <w:t xml:space="preserve"> have national guidelines on how data needs to be protected and secured</w:t>
      </w:r>
      <w:r w:rsidR="006C500E">
        <w:t>, i</w:t>
      </w:r>
      <w:r w:rsidRPr="004F1C6B">
        <w:t>t doesn’t stop hackers and foreign threats from gaining access and stealing data. In fact, in 2023 alone there were 353 million victims of data leakage around the world (TNS 2024). Government agencies are constantly working to create stricter standards and policies for companies</w:t>
      </w:r>
      <w:r w:rsidR="0091018D">
        <w:t xml:space="preserve">. Fortunately, </w:t>
      </w:r>
      <w:r w:rsidRPr="004F1C6B">
        <w:t>in the last 10 years, protection has improved despite more attacks.</w:t>
      </w:r>
    </w:p>
    <w:p w14:paraId="7E4CAF9F" w14:textId="686E55F0" w:rsidR="00EB4356" w:rsidRPr="004F1C6B" w:rsidRDefault="00EB4356" w:rsidP="004F1C6B">
      <w:pPr>
        <w:pStyle w:val="NormalWeb"/>
        <w:spacing w:line="360" w:lineRule="auto"/>
        <w:ind w:firstLine="720"/>
      </w:pPr>
      <w:r w:rsidRPr="004F1C6B">
        <w:t>Government regulations in the United States that apply to data collection in any device also apply to VR/AR technology. These regulations/policies protect sensitive user information but are not specific to mixed reality. However, as mentioned before</w:t>
      </w:r>
      <w:r w:rsidR="0091018D">
        <w:t>,</w:t>
      </w:r>
      <w:r w:rsidRPr="004F1C6B">
        <w:t> these policies are basic and not comprehensive enough. In the European Union</w:t>
      </w:r>
      <w:r w:rsidR="0034557D">
        <w:t xml:space="preserve">, </w:t>
      </w:r>
      <w:r w:rsidRPr="004F1C6B">
        <w:t xml:space="preserve">specific policies for mixed reality have made a foundation for further regulations (Law Office of Salar </w:t>
      </w:r>
      <w:proofErr w:type="spellStart"/>
      <w:r w:rsidRPr="004F1C6B">
        <w:t>Atrizadeh</w:t>
      </w:r>
      <w:proofErr w:type="spellEnd"/>
      <w:r w:rsidRPr="004F1C6B">
        <w:t xml:space="preserve"> 2024). </w:t>
      </w:r>
    </w:p>
    <w:p w14:paraId="703F8385" w14:textId="77777777" w:rsidR="00EC66A7" w:rsidRPr="004F1C6B" w:rsidRDefault="00EC66A7" w:rsidP="004F1C6B">
      <w:pPr>
        <w:spacing w:line="360" w:lineRule="auto"/>
        <w:rPr>
          <w:rFonts w:ascii="Times New Roman" w:hAnsi="Times New Roman" w:cs="Times New Roman"/>
        </w:rPr>
      </w:pPr>
    </w:p>
    <w:p w14:paraId="5C186C4C" w14:textId="7D7CC988" w:rsidR="00881D84" w:rsidRPr="004F1C6B" w:rsidRDefault="00561F59" w:rsidP="004F1C6B">
      <w:pPr>
        <w:spacing w:line="360" w:lineRule="auto"/>
        <w:rPr>
          <w:rFonts w:ascii="Times New Roman" w:hAnsi="Times New Roman" w:cs="Times New Roman"/>
        </w:rPr>
      </w:pPr>
      <w:r w:rsidRPr="004F1C6B">
        <w:rPr>
          <w:rFonts w:ascii="Times New Roman" w:hAnsi="Times New Roman" w:cs="Times New Roman"/>
        </w:rPr>
        <w:tab/>
      </w:r>
      <w:r w:rsidR="000C2DE4" w:rsidRPr="004F1C6B">
        <w:rPr>
          <w:rFonts w:ascii="Times New Roman" w:hAnsi="Times New Roman" w:cs="Times New Roman"/>
        </w:rPr>
        <w:t xml:space="preserve"> </w:t>
      </w:r>
    </w:p>
    <w:p w14:paraId="5C7B6303" w14:textId="77777777" w:rsidR="00B955EE" w:rsidRPr="004F1C6B" w:rsidRDefault="00B955EE" w:rsidP="004F1C6B">
      <w:pPr>
        <w:spacing w:line="360" w:lineRule="auto"/>
        <w:rPr>
          <w:rFonts w:ascii="Times New Roman" w:eastAsiaTheme="majorEastAsia" w:hAnsi="Times New Roman" w:cs="Times New Roman"/>
          <w:color w:val="0F4761" w:themeColor="accent1" w:themeShade="BF"/>
        </w:rPr>
      </w:pPr>
      <w:r w:rsidRPr="004F1C6B">
        <w:rPr>
          <w:rFonts w:ascii="Times New Roman" w:hAnsi="Times New Roman" w:cs="Times New Roman"/>
        </w:rPr>
        <w:br w:type="page"/>
      </w:r>
    </w:p>
    <w:p w14:paraId="0F289F71" w14:textId="7286CBE2" w:rsidR="002C3729" w:rsidRPr="004F1C6B" w:rsidRDefault="00881D84" w:rsidP="004F1C6B">
      <w:pPr>
        <w:pStyle w:val="Heading1"/>
      </w:pPr>
      <w:r w:rsidRPr="004F1C6B">
        <w:lastRenderedPageBreak/>
        <w:t>Specific S</w:t>
      </w:r>
      <w:r w:rsidR="002C3729" w:rsidRPr="004F1C6B">
        <w:t xml:space="preserve">ecurity </w:t>
      </w:r>
      <w:r w:rsidRPr="004F1C6B">
        <w:t>A</w:t>
      </w:r>
      <w:r w:rsidR="002C3729" w:rsidRPr="004F1C6B">
        <w:t>spects of VR</w:t>
      </w:r>
      <w:r w:rsidRPr="004F1C6B">
        <w:t>/AR</w:t>
      </w:r>
    </w:p>
    <w:p w14:paraId="0D69F458" w14:textId="4EE16E60" w:rsidR="00DF007E" w:rsidRPr="004F1C6B" w:rsidRDefault="00DF007E" w:rsidP="004F1C6B">
      <w:pPr>
        <w:spacing w:line="360" w:lineRule="auto"/>
        <w:ind w:firstLine="600"/>
        <w:rPr>
          <w:rFonts w:ascii="Times New Roman" w:hAnsi="Times New Roman" w:cs="Times New Roman"/>
        </w:rPr>
      </w:pPr>
    </w:p>
    <w:p w14:paraId="2F6AD2A0" w14:textId="6CFA0DD6" w:rsidR="00D075AB" w:rsidRPr="004F1C6B" w:rsidRDefault="004A5D26" w:rsidP="004F1C6B">
      <w:pPr>
        <w:pStyle w:val="NormalWeb"/>
        <w:spacing w:line="360" w:lineRule="auto"/>
      </w:pPr>
      <w:r w:rsidRPr="004F1C6B">
        <w:tab/>
      </w:r>
      <w:r w:rsidR="00D075AB" w:rsidRPr="004F1C6B">
        <w:t xml:space="preserve">Why is data collection with mixed reality different from any other technology? Overall, the data it collects is </w:t>
      </w:r>
      <w:r w:rsidR="0034557D">
        <w:t>remarkably</w:t>
      </w:r>
      <w:r w:rsidR="0034557D" w:rsidRPr="004F1C6B">
        <w:t xml:space="preserve"> </w:t>
      </w:r>
      <w:proofErr w:type="gramStart"/>
      <w:r w:rsidR="00D075AB" w:rsidRPr="004F1C6B">
        <w:t>similar</w:t>
      </w:r>
      <w:proofErr w:type="gramEnd"/>
      <w:r w:rsidR="00D075AB" w:rsidRPr="004F1C6B">
        <w:t xml:space="preserve"> but</w:t>
      </w:r>
      <w:r w:rsidR="00FC0204">
        <w:t xml:space="preserve"> it</w:t>
      </w:r>
      <w:r w:rsidR="00D075AB" w:rsidRPr="004F1C6B">
        <w:t> </w:t>
      </w:r>
      <w:r w:rsidR="00FC0204">
        <w:t>additionally</w:t>
      </w:r>
      <w:r w:rsidR="00FC0204" w:rsidRPr="004F1C6B">
        <w:t> </w:t>
      </w:r>
      <w:r w:rsidR="00FC0204">
        <w:t>contains</w:t>
      </w:r>
      <w:r w:rsidR="00FC0204" w:rsidRPr="004F1C6B">
        <w:t xml:space="preserve"> </w:t>
      </w:r>
      <w:r w:rsidR="00D075AB" w:rsidRPr="004F1C6B">
        <w:t xml:space="preserve">much more sensitive information than many realize. Mixed reality technology has cameras and sensors to detect your surroundings and map out the environment for the user. </w:t>
      </w:r>
      <w:r w:rsidR="00095A57">
        <w:t xml:space="preserve">This is </w:t>
      </w:r>
      <w:r w:rsidR="003D78E3">
        <w:t>an issue of concern found e</w:t>
      </w:r>
      <w:r w:rsidR="00D075AB" w:rsidRPr="004F1C6B">
        <w:t>specially with</w:t>
      </w:r>
      <w:r w:rsidR="003D78E3">
        <w:t>in</w:t>
      </w:r>
      <w:r w:rsidR="00D075AB" w:rsidRPr="004F1C6B">
        <w:t xml:space="preserve"> AR technology</w:t>
      </w:r>
      <w:r w:rsidR="00095A57">
        <w:t>;</w:t>
      </w:r>
      <w:r w:rsidR="003D78E3">
        <w:t xml:space="preserve"> </w:t>
      </w:r>
      <w:r w:rsidR="00D075AB" w:rsidRPr="004F1C6B">
        <w:t>if you are using it throughout your day, the device is recording your actions and experiences. Many haven’t stopped to think about what is done with that data, and how protected it is by policies and regulations.</w:t>
      </w:r>
    </w:p>
    <w:p w14:paraId="301F11AD" w14:textId="23AB6B3E" w:rsidR="00D075AB" w:rsidRPr="00615B3D" w:rsidRDefault="00D075AB" w:rsidP="004F1C6B">
      <w:pPr>
        <w:pStyle w:val="Heading1"/>
        <w:spacing w:line="360" w:lineRule="auto"/>
        <w:rPr>
          <w:rFonts w:ascii="Times New Roman" w:hAnsi="Times New Roman" w:cs="Times New Roman"/>
          <w:color w:val="000000" w:themeColor="text1"/>
          <w:sz w:val="24"/>
          <w:szCs w:val="24"/>
        </w:rPr>
      </w:pPr>
      <w:r w:rsidRPr="004F1C6B">
        <w:rPr>
          <w:rFonts w:ascii="Times New Roman" w:hAnsi="Times New Roman" w:cs="Times New Roman"/>
          <w:b/>
          <w:bCs/>
          <w:sz w:val="24"/>
          <w:szCs w:val="24"/>
        </w:rPr>
        <w:t>            </w:t>
      </w:r>
      <w:r w:rsidRPr="00615B3D">
        <w:rPr>
          <w:rFonts w:ascii="Times New Roman" w:hAnsi="Times New Roman" w:cs="Times New Roman"/>
          <w:color w:val="000000" w:themeColor="text1"/>
          <w:sz w:val="24"/>
          <w:szCs w:val="24"/>
        </w:rPr>
        <w:t>When laptops and computers gained webcams and front-facing cameras there were worries of privacy concerns. Many feared businesses watching them through their devices, or hackers gaining access to these devices. It became common for users to cover their webcams with tape or plastic to make them feel secure that they were not being watched (Afolabi 2019). Ironically, many users don’t realize mixed reality technology commonly uses four cameras and other sensors to collect even more information than a small webcam.</w:t>
      </w:r>
    </w:p>
    <w:p w14:paraId="5AC53312" w14:textId="32F5F39D" w:rsidR="00734D7C" w:rsidRPr="004F1C6B" w:rsidRDefault="00734D7C" w:rsidP="004F1C6B">
      <w:pPr>
        <w:spacing w:line="360" w:lineRule="auto"/>
        <w:rPr>
          <w:rFonts w:ascii="Times New Roman" w:hAnsi="Times New Roman" w:cs="Times New Roman"/>
        </w:rPr>
      </w:pPr>
    </w:p>
    <w:p w14:paraId="5323E813" w14:textId="77777777" w:rsidR="001551FA" w:rsidRPr="004F1C6B" w:rsidRDefault="001551FA" w:rsidP="004F1C6B">
      <w:pPr>
        <w:spacing w:line="360" w:lineRule="auto"/>
        <w:rPr>
          <w:rFonts w:ascii="Times New Roman" w:hAnsi="Times New Roman" w:cs="Times New Roman"/>
        </w:rPr>
      </w:pPr>
    </w:p>
    <w:p w14:paraId="259CBE61" w14:textId="40D1E6F1" w:rsidR="001551FA" w:rsidRPr="004F1C6B" w:rsidRDefault="001551FA" w:rsidP="004F1C6B">
      <w:pPr>
        <w:pStyle w:val="Heading1"/>
      </w:pPr>
      <w:r w:rsidRPr="004F1C6B">
        <w:t>Current Regulations on Mixed Reality</w:t>
      </w:r>
    </w:p>
    <w:p w14:paraId="3348603D" w14:textId="77777777" w:rsidR="001551FA" w:rsidRPr="004F1C6B" w:rsidRDefault="001551FA" w:rsidP="004F1C6B">
      <w:pPr>
        <w:spacing w:line="360" w:lineRule="auto"/>
        <w:rPr>
          <w:rFonts w:ascii="Times New Roman" w:hAnsi="Times New Roman" w:cs="Times New Roman"/>
        </w:rPr>
      </w:pPr>
    </w:p>
    <w:p w14:paraId="200F5E50" w14:textId="5A50F67C" w:rsidR="006428FB" w:rsidRPr="004F1C6B" w:rsidRDefault="000D7F6A" w:rsidP="004F1C6B">
      <w:pPr>
        <w:pStyle w:val="NormalWeb"/>
        <w:spacing w:line="360" w:lineRule="auto"/>
      </w:pPr>
      <w:r w:rsidRPr="004F1C6B">
        <w:tab/>
      </w:r>
      <w:r w:rsidR="00BD7900">
        <w:t>Oculus,</w:t>
      </w:r>
      <w:r w:rsidR="006428FB" w:rsidRPr="004F1C6B">
        <w:t xml:space="preserve"> the pioneers of VR technology</w:t>
      </w:r>
      <w:r w:rsidR="00BD7900">
        <w:t>,</w:t>
      </w:r>
      <w:r w:rsidR="006428FB" w:rsidRPr="004F1C6B">
        <w:t xml:space="preserve"> </w:t>
      </w:r>
      <w:r w:rsidR="001B41D4">
        <w:t xml:space="preserve">was </w:t>
      </w:r>
      <w:r w:rsidR="006428FB" w:rsidRPr="004F1C6B">
        <w:t xml:space="preserve">purchased by Facebook in 2014. Facebook/Meta has a questionable history of data leakage and selling to third-party sources. The privacy policy for the Quest devices lacks important information for users. They state they collect </w:t>
      </w:r>
      <w:r w:rsidR="001B41D4">
        <w:t>p</w:t>
      </w:r>
      <w:r w:rsidR="006428FB" w:rsidRPr="004F1C6B">
        <w:t xml:space="preserve">ersonal </w:t>
      </w:r>
      <w:r w:rsidR="001B41D4">
        <w:t>i</w:t>
      </w:r>
      <w:r w:rsidR="006428FB" w:rsidRPr="004F1C6B">
        <w:t xml:space="preserve">nformation, </w:t>
      </w:r>
      <w:r w:rsidR="001B41D4">
        <w:t>g</w:t>
      </w:r>
      <w:r w:rsidR="006428FB" w:rsidRPr="004F1C6B">
        <w:t xml:space="preserve">eolocation information, </w:t>
      </w:r>
      <w:r w:rsidR="001B41D4">
        <w:t>b</w:t>
      </w:r>
      <w:r w:rsidR="006428FB" w:rsidRPr="004F1C6B">
        <w:t>iometric</w:t>
      </w:r>
      <w:r w:rsidR="001B41D4">
        <w:t>/</w:t>
      </w:r>
      <w:r w:rsidR="006428FB" w:rsidRPr="004F1C6B">
        <w:t xml:space="preserve">health data, </w:t>
      </w:r>
      <w:r w:rsidR="001B41D4">
        <w:t>i</w:t>
      </w:r>
      <w:r w:rsidR="006428FB" w:rsidRPr="004F1C6B">
        <w:t xml:space="preserve">nteraction and behavior analytics, </w:t>
      </w:r>
      <w:r w:rsidR="0082447F">
        <w:t xml:space="preserve">and </w:t>
      </w:r>
      <w:r w:rsidR="006428FB" w:rsidRPr="004F1C6B">
        <w:t>sensitive data automatically through the device. In that same policy, they admit to getting information from users from third parties and sharing their data with third-party sources as well. They do state they protect and do not sell sensitive information, but their past doesn’t give users confidence (Common Sense Privacy Report 2023).</w:t>
      </w:r>
    </w:p>
    <w:p w14:paraId="08A1F99C" w14:textId="710931DE" w:rsidR="006428FB" w:rsidRPr="004F1C6B" w:rsidRDefault="006428FB" w:rsidP="004F1C6B">
      <w:pPr>
        <w:pStyle w:val="NormalWeb"/>
        <w:spacing w:line="360" w:lineRule="auto"/>
      </w:pPr>
      <w:r w:rsidRPr="004F1C6B">
        <w:lastRenderedPageBreak/>
        <w:t>           Apple has a much more sophisticated and user-centric privacy policy. In their policy, they show every way data is collected by their device and what it is used for. Additionally, where the data is stored, and what apps and processes use that data. Apple has a history of protecting user data even when government bodies request information. In 2016, the US government requested Apple’s help with unlocking a terrorist’s iPhone. They notably fought the request, stating that if they worked with the US government on this issue, no user was safe (Nakashima 2021). Apple</w:t>
      </w:r>
      <w:r w:rsidR="00E93956">
        <w:t>,</w:t>
      </w:r>
      <w:r w:rsidRPr="004F1C6B">
        <w:t> like any other business</w:t>
      </w:r>
      <w:r w:rsidR="00841477">
        <w:t>,</w:t>
      </w:r>
      <w:r w:rsidRPr="004F1C6B">
        <w:t xml:space="preserve"> is vulnerable to attack and leakage, but their approach to their policy was more </w:t>
      </w:r>
      <w:r w:rsidR="00343F71">
        <w:t>user friendly</w:t>
      </w:r>
      <w:r w:rsidRPr="004F1C6B">
        <w:t xml:space="preserve"> than Oculus’s.</w:t>
      </w:r>
    </w:p>
    <w:p w14:paraId="0420070B" w14:textId="48F18148" w:rsidR="00B32204" w:rsidRPr="004F1C6B" w:rsidRDefault="00B32204" w:rsidP="004F1C6B">
      <w:pPr>
        <w:spacing w:line="360" w:lineRule="auto"/>
        <w:rPr>
          <w:rFonts w:ascii="Times New Roman" w:hAnsi="Times New Roman" w:cs="Times New Roman"/>
        </w:rPr>
      </w:pPr>
    </w:p>
    <w:p w14:paraId="04A2B451" w14:textId="77777777" w:rsidR="00130AF1" w:rsidRPr="004F1C6B" w:rsidRDefault="00130AF1" w:rsidP="004F1C6B">
      <w:pPr>
        <w:spacing w:line="360" w:lineRule="auto"/>
        <w:rPr>
          <w:rFonts w:ascii="Times New Roman" w:hAnsi="Times New Roman" w:cs="Times New Roman"/>
        </w:rPr>
      </w:pPr>
    </w:p>
    <w:p w14:paraId="341AA4E1" w14:textId="70508FFA" w:rsidR="00130AF1" w:rsidRPr="004F1C6B" w:rsidRDefault="00130AF1" w:rsidP="004F1C6B">
      <w:pPr>
        <w:pStyle w:val="Heading1"/>
      </w:pPr>
      <w:r w:rsidRPr="004F1C6B">
        <w:t>Discussions</w:t>
      </w:r>
    </w:p>
    <w:p w14:paraId="6BADF396" w14:textId="77777777" w:rsidR="00130AF1" w:rsidRPr="004F1C6B" w:rsidRDefault="00130AF1" w:rsidP="004F1C6B">
      <w:pPr>
        <w:spacing w:line="360" w:lineRule="auto"/>
        <w:rPr>
          <w:rFonts w:ascii="Times New Roman" w:hAnsi="Times New Roman" w:cs="Times New Roman"/>
        </w:rPr>
      </w:pPr>
    </w:p>
    <w:p w14:paraId="4A54847F" w14:textId="03595F1F" w:rsidR="00D77C88" w:rsidRPr="004F1C6B" w:rsidRDefault="00F70FF2" w:rsidP="004F1C6B">
      <w:pPr>
        <w:spacing w:line="360" w:lineRule="auto"/>
        <w:rPr>
          <w:rFonts w:ascii="Times New Roman" w:hAnsi="Times New Roman" w:cs="Times New Roman"/>
        </w:rPr>
      </w:pPr>
      <w:r w:rsidRPr="004F1C6B">
        <w:rPr>
          <w:rFonts w:ascii="Times New Roman" w:hAnsi="Times New Roman" w:cs="Times New Roman"/>
        </w:rPr>
        <w:tab/>
      </w:r>
      <w:r w:rsidR="009076B5" w:rsidRPr="004F1C6B">
        <w:rPr>
          <w:rFonts w:ascii="Times New Roman" w:hAnsi="Times New Roman" w:cs="Times New Roman"/>
        </w:rPr>
        <w:t xml:space="preserve">In my research, I discovered the lack of information and research into mixed reality </w:t>
      </w:r>
      <w:r w:rsidR="006F518C">
        <w:rPr>
          <w:rFonts w:ascii="Times New Roman" w:hAnsi="Times New Roman" w:cs="Times New Roman"/>
        </w:rPr>
        <w:t xml:space="preserve">to be </w:t>
      </w:r>
      <w:r w:rsidR="009076B5" w:rsidRPr="004F1C6B">
        <w:rPr>
          <w:rFonts w:ascii="Times New Roman" w:hAnsi="Times New Roman" w:cs="Times New Roman"/>
        </w:rPr>
        <w:t xml:space="preserve">concerning. The amount of data collected by these devices is immense compared to what is currently being collected by other devices. The lack of policies and regulations for </w:t>
      </w:r>
      <w:r w:rsidR="00343F71">
        <w:rPr>
          <w:rFonts w:ascii="Times New Roman" w:hAnsi="Times New Roman" w:cs="Times New Roman"/>
        </w:rPr>
        <w:t xml:space="preserve">mixed reality </w:t>
      </w:r>
      <w:r w:rsidR="009076B5" w:rsidRPr="004F1C6B">
        <w:rPr>
          <w:rFonts w:ascii="Times New Roman" w:hAnsi="Times New Roman" w:cs="Times New Roman"/>
        </w:rPr>
        <w:t>technology is</w:t>
      </w:r>
      <w:r w:rsidR="00B566D0">
        <w:rPr>
          <w:rFonts w:ascii="Times New Roman" w:hAnsi="Times New Roman" w:cs="Times New Roman"/>
        </w:rPr>
        <w:t xml:space="preserve"> also profound</w:t>
      </w:r>
      <w:r w:rsidR="009076B5" w:rsidRPr="004F1C6B">
        <w:rPr>
          <w:rFonts w:ascii="Times New Roman" w:hAnsi="Times New Roman" w:cs="Times New Roman"/>
        </w:rPr>
        <w:t>. Until proper regulations are made</w:t>
      </w:r>
      <w:ins w:id="3" w:author="Stagner, Makenzie  - SDSU Student" w:date="2024-04-28T23:09:00Z">
        <w:r w:rsidR="00B31E55">
          <w:rPr>
            <w:rFonts w:ascii="Times New Roman" w:hAnsi="Times New Roman" w:cs="Times New Roman"/>
          </w:rPr>
          <w:t>,</w:t>
        </w:r>
      </w:ins>
      <w:r w:rsidR="009076B5" w:rsidRPr="004F1C6B">
        <w:rPr>
          <w:rFonts w:ascii="Times New Roman" w:hAnsi="Times New Roman" w:cs="Times New Roman"/>
        </w:rPr>
        <w:t> using these devices is a risk for buyers. Consumers and users need to be made aware of the risks they accept by just using the technology.</w:t>
      </w:r>
    </w:p>
    <w:p w14:paraId="6DEE75A5" w14:textId="2377E562" w:rsidR="00D77C88" w:rsidRPr="004F1C6B" w:rsidRDefault="00D77C88" w:rsidP="004F1C6B">
      <w:pPr>
        <w:pStyle w:val="Heading1"/>
      </w:pPr>
      <w:r w:rsidRPr="004F1C6B">
        <w:t>Conclusion</w:t>
      </w:r>
    </w:p>
    <w:p w14:paraId="4046EE24" w14:textId="77777777" w:rsidR="00D77C88" w:rsidRPr="004F1C6B" w:rsidRDefault="00D77C88" w:rsidP="004F1C6B">
      <w:pPr>
        <w:spacing w:line="360" w:lineRule="auto"/>
        <w:rPr>
          <w:rFonts w:ascii="Times New Roman" w:hAnsi="Times New Roman" w:cs="Times New Roman"/>
        </w:rPr>
      </w:pPr>
    </w:p>
    <w:p w14:paraId="6A491BE4" w14:textId="23F961FB" w:rsidR="00781B86" w:rsidRPr="004F1C6B" w:rsidRDefault="00D77C88" w:rsidP="004F1C6B">
      <w:pPr>
        <w:pStyle w:val="NormalWeb"/>
        <w:spacing w:line="360" w:lineRule="auto"/>
      </w:pPr>
      <w:r w:rsidRPr="004F1C6B">
        <w:tab/>
      </w:r>
      <w:r w:rsidR="00781B86" w:rsidRPr="004F1C6B">
        <w:t>I learned a lot about mixed reality through this assignment. In the past, I had always considered buying a VR headset. Then when the Apple Vision Pro was released, I was even more interested in buying the device. After doing this research I would wait to buy until the future. I already have so much data collected by my current devices, </w:t>
      </w:r>
      <w:r w:rsidR="00515BA6">
        <w:t xml:space="preserve">and </w:t>
      </w:r>
      <w:r w:rsidR="00515BA6" w:rsidRPr="004F1C6B">
        <w:t>I</w:t>
      </w:r>
      <w:r w:rsidR="00781B86" w:rsidRPr="004F1C6B">
        <w:t xml:space="preserve"> don’t want to </w:t>
      </w:r>
      <w:r w:rsidR="00FE4EED">
        <w:t xml:space="preserve">further </w:t>
      </w:r>
      <w:r w:rsidR="00781B86" w:rsidRPr="004F1C6B">
        <w:t>risk my privacy and security by buying these devices. Also, after reading about Facebook’s past in data leakage and even more current drama</w:t>
      </w:r>
      <w:r w:rsidR="005813C7">
        <w:t>,</w:t>
      </w:r>
      <w:r w:rsidR="00781B86" w:rsidRPr="004F1C6B">
        <w:t xml:space="preserve"> I wouldn’t buy a Facebook device; I am </w:t>
      </w:r>
      <w:r w:rsidR="005813C7">
        <w:t>even</w:t>
      </w:r>
      <w:r w:rsidR="00781B86" w:rsidRPr="004F1C6B">
        <w:t xml:space="preserve"> wary of Facebook/Instagram for the same reason.</w:t>
      </w:r>
    </w:p>
    <w:p w14:paraId="11BFEB7F" w14:textId="4244FA76" w:rsidR="00781B86" w:rsidRPr="004F1C6B" w:rsidRDefault="00781B86" w:rsidP="004F1C6B">
      <w:pPr>
        <w:pStyle w:val="NormalWeb"/>
        <w:spacing w:line="360" w:lineRule="auto"/>
      </w:pPr>
      <w:r w:rsidRPr="004F1C6B">
        <w:lastRenderedPageBreak/>
        <w:t xml:space="preserve">           I enjoyed this assignment </w:t>
      </w:r>
      <w:r w:rsidR="00504A1F">
        <w:t>because I was</w:t>
      </w:r>
      <w:r w:rsidRPr="004F1C6B">
        <w:t xml:space="preserve"> able to choose my topic. Although it’s been troubling to find information, I think I learned a lot and put together some important information. </w:t>
      </w:r>
      <w:r w:rsidR="00343F71">
        <w:t>I plan to use this information to guide myself in tech purchases in the future.</w:t>
      </w:r>
      <w:r w:rsidR="00343F71" w:rsidRPr="004F1C6B">
        <w:t xml:space="preserve"> </w:t>
      </w:r>
    </w:p>
    <w:p w14:paraId="733BED40" w14:textId="0ABA2FAC" w:rsidR="00B32710" w:rsidRPr="004F1C6B" w:rsidRDefault="00DF3571" w:rsidP="004F1C6B">
      <w:pPr>
        <w:spacing w:line="360" w:lineRule="auto"/>
        <w:rPr>
          <w:rFonts w:ascii="Times New Roman" w:hAnsi="Times New Roman" w:cs="Times New Roman"/>
        </w:rPr>
      </w:pPr>
      <w:r w:rsidRPr="004F1C6B">
        <w:rPr>
          <w:rFonts w:ascii="Times New Roman" w:hAnsi="Times New Roman" w:cs="Times New Roman"/>
        </w:rPr>
        <w:t xml:space="preserve"> </w:t>
      </w:r>
    </w:p>
    <w:p w14:paraId="0AFE0C86" w14:textId="77777777" w:rsidR="006A2574" w:rsidRPr="004F1C6B" w:rsidRDefault="006A2574" w:rsidP="004F1C6B">
      <w:pPr>
        <w:spacing w:line="360" w:lineRule="auto"/>
        <w:rPr>
          <w:rFonts w:ascii="Times New Roman" w:hAnsi="Times New Roman" w:cs="Times New Roman"/>
        </w:rPr>
      </w:pPr>
    </w:p>
    <w:p w14:paraId="76ABB376" w14:textId="7DFD3540" w:rsidR="006A2574" w:rsidRPr="004F1C6B" w:rsidRDefault="006A2574" w:rsidP="004F1C6B">
      <w:pPr>
        <w:spacing w:line="360" w:lineRule="auto"/>
        <w:rPr>
          <w:rFonts w:ascii="Times New Roman" w:hAnsi="Times New Roman" w:cs="Times New Roman"/>
        </w:rPr>
      </w:pPr>
      <w:r w:rsidRPr="004F1C6B">
        <w:rPr>
          <w:rFonts w:ascii="Times New Roman" w:hAnsi="Times New Roman" w:cs="Times New Roman"/>
        </w:rPr>
        <w:tab/>
      </w:r>
    </w:p>
    <w:p w14:paraId="01CFDE45" w14:textId="77777777" w:rsidR="004F1C6B" w:rsidRDefault="004F1C6B">
      <w:pPr>
        <w:rPr>
          <w:rFonts w:asciiTheme="majorHAnsi" w:eastAsiaTheme="majorEastAsia" w:hAnsiTheme="majorHAnsi" w:cstheme="majorBidi"/>
          <w:color w:val="0F4761" w:themeColor="accent1" w:themeShade="BF"/>
          <w:sz w:val="40"/>
          <w:szCs w:val="40"/>
        </w:rPr>
      </w:pPr>
      <w:r>
        <w:br w:type="page"/>
      </w:r>
    </w:p>
    <w:p w14:paraId="500C6287" w14:textId="3FCBA042" w:rsidR="006A2574" w:rsidRPr="004F1C6B" w:rsidRDefault="00D17080" w:rsidP="004F1C6B">
      <w:pPr>
        <w:pStyle w:val="Heading1"/>
      </w:pPr>
      <w:r w:rsidRPr="004F1C6B">
        <w:lastRenderedPageBreak/>
        <w:t>References</w:t>
      </w:r>
    </w:p>
    <w:p w14:paraId="5C85C5F3" w14:textId="77777777" w:rsidR="00D17080" w:rsidRDefault="00D17080" w:rsidP="004F1C6B">
      <w:pPr>
        <w:spacing w:line="360" w:lineRule="auto"/>
        <w:rPr>
          <w:rFonts w:ascii="Times New Roman" w:hAnsi="Times New Roman" w:cs="Times New Roman"/>
        </w:rPr>
      </w:pPr>
    </w:p>
    <w:p w14:paraId="4F01741A" w14:textId="49FF6813" w:rsidR="002F6C7F" w:rsidRDefault="002F6C7F" w:rsidP="002F6C7F">
      <w:pPr>
        <w:pStyle w:val="NormalWeb"/>
        <w:spacing w:before="0" w:beforeAutospacing="0" w:after="0" w:afterAutospacing="0" w:line="360" w:lineRule="auto"/>
        <w:ind w:left="600" w:hanging="600"/>
      </w:pPr>
      <w:r w:rsidRPr="004F1C6B">
        <w:rPr>
          <w:i/>
          <w:iCs/>
          <w:color w:val="000000"/>
        </w:rPr>
        <w:t xml:space="preserve">Apple Vision Pro Privacy Overview Learn how Apple Vision Pro and </w:t>
      </w:r>
      <w:proofErr w:type="spellStart"/>
      <w:r w:rsidRPr="004F1C6B">
        <w:rPr>
          <w:i/>
          <w:iCs/>
          <w:color w:val="000000"/>
        </w:rPr>
        <w:t>visionOS</w:t>
      </w:r>
      <w:proofErr w:type="spellEnd"/>
      <w:r w:rsidRPr="004F1C6B">
        <w:rPr>
          <w:i/>
          <w:iCs/>
          <w:color w:val="000000"/>
        </w:rPr>
        <w:t xml:space="preserve"> protect your data</w:t>
      </w:r>
      <w:r w:rsidRPr="004F1C6B">
        <w:rPr>
          <w:color w:val="000000"/>
        </w:rPr>
        <w:t xml:space="preserve">. (2024). Retrieved from </w:t>
      </w:r>
      <w:r w:rsidR="00C010F4" w:rsidRPr="00E23C08">
        <w:t>https://www.apple.com/privacy/docs/Apple_Vision_Pro_Privacy_Overview.pdf</w:t>
      </w:r>
    </w:p>
    <w:p w14:paraId="420EE1B7" w14:textId="77777777" w:rsidR="00C010F4" w:rsidRDefault="00C010F4" w:rsidP="002F6C7F">
      <w:pPr>
        <w:pStyle w:val="NormalWeb"/>
        <w:spacing w:before="0" w:beforeAutospacing="0" w:after="0" w:afterAutospacing="0" w:line="360" w:lineRule="auto"/>
        <w:ind w:left="600" w:hanging="600"/>
        <w:rPr>
          <w:color w:val="000000"/>
        </w:rPr>
      </w:pPr>
    </w:p>
    <w:p w14:paraId="07C954E4" w14:textId="6E90B843" w:rsidR="00C010F4" w:rsidRDefault="00C010F4" w:rsidP="00C010F4">
      <w:pPr>
        <w:pStyle w:val="NormalWeb"/>
        <w:spacing w:before="0" w:beforeAutospacing="0" w:after="0" w:afterAutospacing="0" w:line="360" w:lineRule="auto"/>
        <w:ind w:left="600" w:hanging="600"/>
        <w:rPr>
          <w:color w:val="000000"/>
        </w:rPr>
      </w:pPr>
      <w:r w:rsidRPr="004F1C6B">
        <w:rPr>
          <w:color w:val="000000"/>
        </w:rPr>
        <w:t xml:space="preserve">Afolabi, O. (2022, November 20). Should You Always Put Tape Over Your Laptop Camera? Retrieved April 26, 2024, from MUO website: </w:t>
      </w:r>
      <w:r w:rsidR="002D0857" w:rsidRPr="00E23C08">
        <w:rPr>
          <w:color w:val="000000"/>
        </w:rPr>
        <w:t>https://www.makeuseof.com/should-you-always-tape-over-laptop-camera/</w:t>
      </w:r>
    </w:p>
    <w:p w14:paraId="4586F22C" w14:textId="77777777" w:rsidR="002D0857" w:rsidRDefault="002D0857" w:rsidP="00C010F4">
      <w:pPr>
        <w:pStyle w:val="NormalWeb"/>
        <w:spacing w:before="0" w:beforeAutospacing="0" w:after="0" w:afterAutospacing="0" w:line="360" w:lineRule="auto"/>
        <w:ind w:left="600" w:hanging="600"/>
        <w:rPr>
          <w:color w:val="000000"/>
        </w:rPr>
      </w:pPr>
    </w:p>
    <w:p w14:paraId="00F8588E" w14:textId="77777777" w:rsidR="002D0857" w:rsidRPr="004F1C6B" w:rsidRDefault="002D0857" w:rsidP="002D0857">
      <w:pPr>
        <w:pStyle w:val="NormalWeb"/>
        <w:spacing w:before="0" w:beforeAutospacing="0" w:after="0" w:afterAutospacing="0" w:line="360" w:lineRule="auto"/>
        <w:ind w:left="600" w:hanging="600"/>
        <w:rPr>
          <w:color w:val="000000"/>
        </w:rPr>
      </w:pPr>
    </w:p>
    <w:p w14:paraId="21923497" w14:textId="3999269A" w:rsidR="002D0857" w:rsidRPr="004F1C6B" w:rsidRDefault="002D0857" w:rsidP="002D0857">
      <w:pPr>
        <w:pStyle w:val="NormalWeb"/>
        <w:spacing w:before="0" w:beforeAutospacing="0" w:after="0" w:afterAutospacing="0" w:line="360" w:lineRule="auto"/>
        <w:ind w:left="600" w:hanging="600"/>
        <w:rPr>
          <w:color w:val="000000"/>
        </w:rPr>
      </w:pPr>
      <w:r w:rsidRPr="004F1C6B">
        <w:rPr>
          <w:color w:val="000000"/>
        </w:rPr>
        <w:t xml:space="preserve">Common Sense Privacy Standard Privacy Report for Oculus (No Meta). (2023). Retrieved April 26, 2024, from Commonsense.org website: </w:t>
      </w:r>
      <w:r w:rsidRPr="00E23C08">
        <w:t>https://privacy.commonsense.org/privacy-report/Oculus</w:t>
      </w:r>
    </w:p>
    <w:p w14:paraId="2EB41E76" w14:textId="77777777" w:rsidR="002F6C7F" w:rsidRPr="004F1C6B" w:rsidRDefault="002F6C7F" w:rsidP="004F1C6B">
      <w:pPr>
        <w:spacing w:line="360" w:lineRule="auto"/>
        <w:rPr>
          <w:rFonts w:ascii="Times New Roman" w:hAnsi="Times New Roman" w:cs="Times New Roman"/>
        </w:rPr>
      </w:pPr>
    </w:p>
    <w:p w14:paraId="532D0130" w14:textId="664DAB62" w:rsidR="00E966C5" w:rsidRDefault="006A2574" w:rsidP="004F1C6B">
      <w:pPr>
        <w:spacing w:line="360" w:lineRule="auto"/>
        <w:rPr>
          <w:rStyle w:val="Hyperlink"/>
          <w:rFonts w:ascii="Times New Roman" w:hAnsi="Times New Roman" w:cs="Times New Roman"/>
        </w:rPr>
      </w:pPr>
      <w:r w:rsidRPr="004F1C6B">
        <w:rPr>
          <w:rFonts w:ascii="Times New Roman" w:hAnsi="Times New Roman" w:cs="Times New Roman"/>
        </w:rPr>
        <w:tab/>
      </w:r>
      <w:r w:rsidR="00E966C5" w:rsidRPr="004F1C6B">
        <w:rPr>
          <w:rFonts w:ascii="Times New Roman" w:hAnsi="Times New Roman" w:cs="Times New Roman"/>
          <w:i/>
          <w:iCs/>
          <w:color w:val="000000"/>
        </w:rPr>
        <w:t xml:space="preserve">Dom Barnard, History of VR – Timeline of Events and Tech Development – </w:t>
      </w:r>
      <w:proofErr w:type="spellStart"/>
      <w:r w:rsidR="00E966C5" w:rsidRPr="004F1C6B">
        <w:rPr>
          <w:rFonts w:ascii="Times New Roman" w:hAnsi="Times New Roman" w:cs="Times New Roman"/>
          <w:i/>
          <w:iCs/>
          <w:color w:val="000000"/>
        </w:rPr>
        <w:t>VirtualSpeech</w:t>
      </w:r>
      <w:proofErr w:type="spellEnd"/>
      <w:r w:rsidR="00E966C5" w:rsidRPr="004F1C6B">
        <w:rPr>
          <w:rFonts w:ascii="Times New Roman" w:hAnsi="Times New Roman" w:cs="Times New Roman"/>
          <w:color w:val="000000"/>
        </w:rPr>
        <w:t xml:space="preserve">. (2023). Virtualspeech.com. </w:t>
      </w:r>
      <w:r w:rsidR="00D17080" w:rsidRPr="00C010F4">
        <w:rPr>
          <w:rFonts w:ascii="Times New Roman" w:hAnsi="Times New Roman" w:cs="Times New Roman"/>
        </w:rPr>
        <w:t>https://virtualspeech.com/blog/history-of-vr#:~:text=1968,simple%20virtual%20wire%2Dframe%20shapes</w:t>
      </w:r>
    </w:p>
    <w:p w14:paraId="55951ED8" w14:textId="77777777" w:rsidR="0070061E" w:rsidRDefault="0070061E" w:rsidP="004F1C6B">
      <w:pPr>
        <w:spacing w:line="360" w:lineRule="auto"/>
        <w:rPr>
          <w:rStyle w:val="Hyperlink"/>
          <w:rFonts w:ascii="Times New Roman" w:hAnsi="Times New Roman" w:cs="Times New Roman"/>
        </w:rPr>
      </w:pPr>
    </w:p>
    <w:p w14:paraId="207E1E93" w14:textId="42EBC9C0" w:rsidR="0070061E" w:rsidRDefault="0070061E" w:rsidP="0070061E">
      <w:pPr>
        <w:pStyle w:val="NormalWeb"/>
        <w:spacing w:line="360" w:lineRule="auto"/>
      </w:pPr>
      <w:r w:rsidRPr="004F1C6B">
        <w:rPr>
          <w:color w:val="000000"/>
        </w:rPr>
        <w:t>Gillis, A. S. (2024). </w:t>
      </w:r>
      <w:r w:rsidRPr="004F1C6B">
        <w:rPr>
          <w:i/>
          <w:iCs/>
          <w:color w:val="000000"/>
        </w:rPr>
        <w:t>augmented reality (AR)</w:t>
      </w:r>
      <w:r w:rsidRPr="004F1C6B">
        <w:rPr>
          <w:color w:val="000000"/>
        </w:rPr>
        <w:t xml:space="preserve">. </w:t>
      </w:r>
      <w:proofErr w:type="spellStart"/>
      <w:r w:rsidRPr="004F1C6B">
        <w:rPr>
          <w:color w:val="000000"/>
        </w:rPr>
        <w:t>WhatIs</w:t>
      </w:r>
      <w:proofErr w:type="spellEnd"/>
      <w:r w:rsidRPr="004F1C6B">
        <w:rPr>
          <w:color w:val="000000"/>
        </w:rPr>
        <w:t xml:space="preserve">; TechTarget. </w:t>
      </w:r>
      <w:r w:rsidR="00C010F4" w:rsidRPr="00E23C08">
        <w:t>https://www.techtarget.com/whatis/definition/augmented-reality-AR</w:t>
      </w:r>
    </w:p>
    <w:p w14:paraId="5B590D41" w14:textId="227E1B31" w:rsidR="00C010F4" w:rsidRDefault="00C010F4" w:rsidP="00C010F4">
      <w:pPr>
        <w:pStyle w:val="NormalWeb"/>
        <w:spacing w:before="0" w:beforeAutospacing="0" w:after="0" w:afterAutospacing="0" w:line="360" w:lineRule="auto"/>
        <w:ind w:left="600" w:hanging="600"/>
        <w:rPr>
          <w:rStyle w:val="Hyperlink"/>
        </w:rPr>
      </w:pPr>
      <w:r w:rsidRPr="004F1C6B">
        <w:rPr>
          <w:color w:val="000000"/>
        </w:rPr>
        <w:t>IABAC. (2023, October 25). </w:t>
      </w:r>
      <w:r w:rsidRPr="004F1C6B">
        <w:rPr>
          <w:i/>
          <w:iCs/>
          <w:color w:val="000000"/>
        </w:rPr>
        <w:t>Data Science in Augmented Reality (AR) and Virtual Reality (VR)</w:t>
      </w:r>
      <w:r w:rsidRPr="004F1C6B">
        <w:rPr>
          <w:color w:val="000000"/>
        </w:rPr>
        <w:t xml:space="preserve">. Medium; Medium. </w:t>
      </w:r>
      <w:r w:rsidRPr="00E23C08">
        <w:t>https://iabac.medium.com/data-science-in-augmented-reality-ar-and-virtual-reality-vr-1a4971c04e55\</w:t>
      </w:r>
    </w:p>
    <w:p w14:paraId="14330B34" w14:textId="77777777" w:rsidR="00C010F4" w:rsidRDefault="00C010F4" w:rsidP="00C010F4">
      <w:pPr>
        <w:pStyle w:val="NormalWeb"/>
        <w:spacing w:before="0" w:beforeAutospacing="0" w:after="0" w:afterAutospacing="0" w:line="360" w:lineRule="auto"/>
        <w:ind w:left="600" w:hanging="600"/>
        <w:rPr>
          <w:rStyle w:val="Hyperlink"/>
        </w:rPr>
      </w:pPr>
    </w:p>
    <w:p w14:paraId="2A3FD238" w14:textId="01832EC7" w:rsidR="00C010F4" w:rsidRPr="00C010F4" w:rsidRDefault="00C010F4" w:rsidP="00C010F4">
      <w:pPr>
        <w:pStyle w:val="NormalWeb"/>
        <w:spacing w:before="0" w:beforeAutospacing="0" w:after="0" w:afterAutospacing="0" w:line="360" w:lineRule="auto"/>
        <w:ind w:left="600" w:hanging="600"/>
        <w:rPr>
          <w:rStyle w:val="Hyperlink"/>
          <w:color w:val="000000"/>
          <w:u w:val="none"/>
        </w:rPr>
      </w:pPr>
      <w:r w:rsidRPr="004F1C6B">
        <w:rPr>
          <w:color w:val="000000"/>
        </w:rPr>
        <w:t xml:space="preserve">‌ Invisibly. (2023, May 2). 5 Benefits of Data Collection for Consumers. Retrieved April 26, 2024, from Invisibly website: </w:t>
      </w:r>
      <w:r w:rsidRPr="00E23C08">
        <w:t>https://www.invisibly.com/learn-blog/benefits-of-data-collection-for-consumers/</w:t>
      </w:r>
    </w:p>
    <w:p w14:paraId="3B394985" w14:textId="77777777" w:rsidR="00C010F4" w:rsidRDefault="00C010F4" w:rsidP="00C010F4">
      <w:pPr>
        <w:pStyle w:val="NormalWeb"/>
        <w:spacing w:before="0" w:beforeAutospacing="0" w:after="0" w:afterAutospacing="0" w:line="360" w:lineRule="auto"/>
        <w:ind w:left="600" w:hanging="600"/>
        <w:rPr>
          <w:rStyle w:val="Hyperlink"/>
        </w:rPr>
      </w:pPr>
    </w:p>
    <w:p w14:paraId="2BB49F2F" w14:textId="77777777" w:rsidR="00C010F4" w:rsidRPr="00C010F4" w:rsidRDefault="00C010F4" w:rsidP="00C010F4">
      <w:pPr>
        <w:pStyle w:val="NormalWeb"/>
        <w:spacing w:before="0" w:beforeAutospacing="0" w:after="0" w:afterAutospacing="0" w:line="360" w:lineRule="auto"/>
        <w:ind w:left="600" w:hanging="600"/>
        <w:rPr>
          <w:color w:val="467886" w:themeColor="hyperlink"/>
          <w:u w:val="single"/>
        </w:rPr>
      </w:pPr>
    </w:p>
    <w:p w14:paraId="68979380" w14:textId="1B0A2205" w:rsidR="00C010F4" w:rsidRDefault="00C010F4" w:rsidP="00C010F4">
      <w:pPr>
        <w:pStyle w:val="NormalWeb"/>
        <w:spacing w:before="0" w:beforeAutospacing="0" w:after="0" w:afterAutospacing="0" w:line="360" w:lineRule="auto"/>
        <w:ind w:left="600" w:hanging="600"/>
        <w:rPr>
          <w:color w:val="000000"/>
        </w:rPr>
      </w:pPr>
      <w:r w:rsidRPr="004F1C6B">
        <w:rPr>
          <w:color w:val="000000"/>
        </w:rPr>
        <w:t>Kaspersky. (2023, July 5). </w:t>
      </w:r>
      <w:r w:rsidRPr="004F1C6B">
        <w:rPr>
          <w:i/>
          <w:iCs/>
          <w:color w:val="000000"/>
        </w:rPr>
        <w:t>What are the Security and Privacy Risks of VR and AR</w:t>
      </w:r>
      <w:r w:rsidRPr="004F1C6B">
        <w:rPr>
          <w:color w:val="000000"/>
        </w:rPr>
        <w:t xml:space="preserve">. Usa.kaspersky.com. </w:t>
      </w:r>
      <w:r w:rsidRPr="00E23C08">
        <w:rPr>
          <w:color w:val="000000"/>
        </w:rPr>
        <w:t>https://usa.kaspersky.com/resource-center/threats/security-and-privacy-risks-of-ar-and-vr</w:t>
      </w:r>
    </w:p>
    <w:p w14:paraId="34A11537" w14:textId="77777777" w:rsidR="00C010F4" w:rsidRDefault="00C010F4" w:rsidP="00C010F4">
      <w:pPr>
        <w:pStyle w:val="NormalWeb"/>
        <w:spacing w:before="0" w:beforeAutospacing="0" w:after="0" w:afterAutospacing="0" w:line="360" w:lineRule="auto"/>
        <w:ind w:left="600" w:hanging="600"/>
        <w:rPr>
          <w:color w:val="000000"/>
        </w:rPr>
      </w:pPr>
    </w:p>
    <w:p w14:paraId="636F3423" w14:textId="5DE2D25F" w:rsidR="00C010F4" w:rsidRDefault="00C010F4" w:rsidP="00C010F4">
      <w:pPr>
        <w:pStyle w:val="NormalWeb"/>
        <w:spacing w:before="0" w:beforeAutospacing="0" w:after="0" w:afterAutospacing="0" w:line="360" w:lineRule="auto"/>
        <w:ind w:left="600" w:hanging="600"/>
      </w:pPr>
      <w:r w:rsidRPr="004F1C6B">
        <w:rPr>
          <w:color w:val="000000"/>
        </w:rPr>
        <w:t>Klein, A. (2022, November 18). </w:t>
      </w:r>
      <w:r w:rsidRPr="004F1C6B">
        <w:rPr>
          <w:i/>
          <w:iCs/>
          <w:color w:val="000000"/>
        </w:rPr>
        <w:t>VR Devices Collect “Intimate” Data, Lack Privacy Protections. Should Schools Invest?</w:t>
      </w:r>
      <w:r w:rsidRPr="004F1C6B">
        <w:rPr>
          <w:color w:val="000000"/>
        </w:rPr>
        <w:t xml:space="preserve"> Education Week. </w:t>
      </w:r>
      <w:r w:rsidR="002D0857" w:rsidRPr="002D0857">
        <w:t>https://www.edweek.org/technology/vr-devices-collect-intimate-data-lack-privacy-protections-should-schools-invest/2022/11</w:t>
      </w:r>
    </w:p>
    <w:p w14:paraId="25D8EE18" w14:textId="77777777" w:rsidR="002D0857" w:rsidRPr="004F1C6B" w:rsidRDefault="002D0857" w:rsidP="00C010F4">
      <w:pPr>
        <w:pStyle w:val="NormalWeb"/>
        <w:spacing w:before="0" w:beforeAutospacing="0" w:after="0" w:afterAutospacing="0" w:line="360" w:lineRule="auto"/>
        <w:ind w:left="600" w:hanging="600"/>
        <w:rPr>
          <w:color w:val="000000"/>
        </w:rPr>
      </w:pPr>
    </w:p>
    <w:p w14:paraId="09B5757C" w14:textId="77777777" w:rsidR="002D0857" w:rsidRPr="004F1C6B" w:rsidRDefault="002D0857" w:rsidP="002D0857">
      <w:pPr>
        <w:pStyle w:val="NormalWeb"/>
        <w:spacing w:before="0" w:beforeAutospacing="0" w:after="0" w:afterAutospacing="0" w:line="360" w:lineRule="auto"/>
        <w:ind w:left="600" w:hanging="600"/>
        <w:rPr>
          <w:color w:val="000000"/>
        </w:rPr>
      </w:pPr>
      <w:r w:rsidRPr="004F1C6B">
        <w:rPr>
          <w:color w:val="000000"/>
        </w:rPr>
        <w:t xml:space="preserve">Law Office of Salar </w:t>
      </w:r>
      <w:proofErr w:type="spellStart"/>
      <w:r w:rsidRPr="004F1C6B">
        <w:rPr>
          <w:color w:val="000000"/>
        </w:rPr>
        <w:t>Atrizadeh</w:t>
      </w:r>
      <w:proofErr w:type="spellEnd"/>
      <w:r w:rsidRPr="004F1C6B">
        <w:rPr>
          <w:color w:val="000000"/>
        </w:rPr>
        <w:t>, Navigating Virtual and Augmented Reality Laws. Retrieved April 26, 2024, from Internet Lawyer Blog website: https://www.internetlawyer-blog.com/navigating-virtual-and-augmented-reality-laws/</w:t>
      </w:r>
    </w:p>
    <w:p w14:paraId="0BCC859F" w14:textId="77777777" w:rsidR="00C010F4" w:rsidRPr="004F1C6B" w:rsidRDefault="00C010F4" w:rsidP="00C010F4">
      <w:pPr>
        <w:pStyle w:val="NormalWeb"/>
        <w:spacing w:line="360" w:lineRule="auto"/>
        <w:rPr>
          <w:color w:val="000000"/>
        </w:rPr>
      </w:pPr>
      <w:del w:id="4" w:author="Stagner, Makenzie  - SDSU Student" w:date="2024-04-28T23:15:00Z">
        <w:r w:rsidRPr="004F1C6B">
          <w:rPr>
            <w:color w:val="000000"/>
          </w:rPr>
          <w:delText>‌</w:delText>
        </w:r>
      </w:del>
    </w:p>
    <w:p w14:paraId="402EE979" w14:textId="441DC761" w:rsidR="00C010F4" w:rsidRDefault="00C010F4" w:rsidP="00C010F4">
      <w:pPr>
        <w:pStyle w:val="NormalWeb"/>
        <w:spacing w:before="0" w:beforeAutospacing="0" w:after="0" w:afterAutospacing="0" w:line="360" w:lineRule="auto"/>
        <w:ind w:left="600" w:hanging="600"/>
        <w:rPr>
          <w:rStyle w:val="Hyperlink"/>
        </w:rPr>
      </w:pPr>
      <w:r w:rsidRPr="004F1C6B">
        <w:rPr>
          <w:color w:val="000000"/>
        </w:rPr>
        <w:t xml:space="preserve">Martichoux, A. (2023, October 11). Judge gives $725M Facebook settlement final approval. Retrieved April 26, 2024, from The Hill website: </w:t>
      </w:r>
      <w:r w:rsidRPr="00E23C08">
        <w:t>https://thehill.com/homenews/nexstar_media_wire/4250846-judge-gives-725m-facebook-settlement-final-approval/</w:t>
      </w:r>
    </w:p>
    <w:p w14:paraId="1507F7C0" w14:textId="77777777" w:rsidR="002D0857" w:rsidRDefault="002D0857" w:rsidP="00C010F4">
      <w:pPr>
        <w:pStyle w:val="NormalWeb"/>
        <w:spacing w:before="0" w:beforeAutospacing="0" w:after="0" w:afterAutospacing="0" w:line="360" w:lineRule="auto"/>
        <w:ind w:left="600" w:hanging="600"/>
        <w:rPr>
          <w:rStyle w:val="Hyperlink"/>
        </w:rPr>
      </w:pPr>
    </w:p>
    <w:p w14:paraId="50E344C9" w14:textId="73129D2E" w:rsidR="002D0857" w:rsidRPr="004F1C6B" w:rsidRDefault="002D0857" w:rsidP="002D0857">
      <w:pPr>
        <w:pStyle w:val="NormalWeb"/>
        <w:spacing w:before="0" w:beforeAutospacing="0" w:after="0" w:afterAutospacing="0" w:line="360" w:lineRule="auto"/>
        <w:ind w:left="600" w:hanging="600"/>
        <w:rPr>
          <w:color w:val="000000"/>
        </w:rPr>
      </w:pPr>
      <w:r w:rsidRPr="004F1C6B">
        <w:rPr>
          <w:color w:val="000000"/>
        </w:rPr>
        <w:t xml:space="preserve">Nakashima, E., &amp; Albergotti, R. (2021, April 14). The FBI wanted to unlock the San Bernardino shooter’s iPhone. It turned to a little-known Australian firm. Retrieved April 26, 2024, from Washington Post website: </w:t>
      </w:r>
      <w:r w:rsidRPr="00E23C08">
        <w:t>https://www.washingtonpost.com/technology/2021/04/14/azimuth-san-bernardino-apple-iphone-fbi/</w:t>
      </w:r>
    </w:p>
    <w:p w14:paraId="2A5A40A8" w14:textId="77777777" w:rsidR="00C010F4" w:rsidRDefault="00C010F4" w:rsidP="00C010F4">
      <w:pPr>
        <w:pStyle w:val="NormalWeb"/>
        <w:spacing w:before="0" w:beforeAutospacing="0" w:after="0" w:afterAutospacing="0" w:line="360" w:lineRule="auto"/>
        <w:ind w:left="600" w:hanging="600"/>
        <w:rPr>
          <w:color w:val="000000"/>
        </w:rPr>
      </w:pPr>
    </w:p>
    <w:p w14:paraId="32ED4B93" w14:textId="77777777" w:rsidR="00C010F4" w:rsidRPr="00C010F4" w:rsidRDefault="00C010F4" w:rsidP="00C010F4">
      <w:pPr>
        <w:pStyle w:val="NormalWeb"/>
        <w:spacing w:before="0" w:beforeAutospacing="0" w:after="0" w:afterAutospacing="0" w:line="360" w:lineRule="auto"/>
        <w:ind w:left="600" w:hanging="600"/>
        <w:rPr>
          <w:rStyle w:val="Hyperlink"/>
          <w:color w:val="000000"/>
          <w:u w:val="none"/>
        </w:rPr>
      </w:pPr>
    </w:p>
    <w:p w14:paraId="01C8720C" w14:textId="1CB45F31" w:rsidR="009C574B" w:rsidRDefault="009C574B" w:rsidP="009C574B">
      <w:pPr>
        <w:pStyle w:val="NormalWeb"/>
        <w:spacing w:before="0" w:beforeAutospacing="0" w:after="0" w:afterAutospacing="0" w:line="360" w:lineRule="auto"/>
        <w:ind w:left="600" w:hanging="600"/>
        <w:rPr>
          <w:color w:val="000000"/>
        </w:rPr>
      </w:pPr>
      <w:r w:rsidRPr="004F1C6B">
        <w:rPr>
          <w:i/>
          <w:iCs/>
          <w:color w:val="000000"/>
        </w:rPr>
        <w:t>The Now</w:t>
      </w:r>
      <w:r w:rsidRPr="004F1C6B">
        <w:rPr>
          <w:color w:val="000000"/>
        </w:rPr>
        <w:t xml:space="preserve">. (2024). GCFGlobal.org. </w:t>
      </w:r>
      <w:r w:rsidR="00C010F4" w:rsidRPr="00E23C08">
        <w:rPr>
          <w:color w:val="000000"/>
        </w:rPr>
        <w:t>https://edu.gcfglobal.org/en/thenow/understanding-virtual-reality-and-augmented-reality/1/</w:t>
      </w:r>
    </w:p>
    <w:p w14:paraId="099E556A" w14:textId="77777777" w:rsidR="00C010F4" w:rsidRDefault="00C010F4" w:rsidP="009C574B">
      <w:pPr>
        <w:pStyle w:val="NormalWeb"/>
        <w:spacing w:before="0" w:beforeAutospacing="0" w:after="0" w:afterAutospacing="0" w:line="360" w:lineRule="auto"/>
        <w:ind w:left="600" w:hanging="600"/>
        <w:rPr>
          <w:color w:val="000000"/>
        </w:rPr>
      </w:pPr>
    </w:p>
    <w:p w14:paraId="35D3517D" w14:textId="033B4382" w:rsidR="00C010F4" w:rsidRDefault="00C010F4" w:rsidP="00C010F4">
      <w:pPr>
        <w:pStyle w:val="NormalWeb"/>
        <w:spacing w:before="0" w:beforeAutospacing="0" w:after="0" w:afterAutospacing="0" w:line="360" w:lineRule="auto"/>
        <w:ind w:left="600" w:hanging="600"/>
        <w:rPr>
          <w:rStyle w:val="Hyperlink"/>
        </w:rPr>
      </w:pPr>
      <w:r w:rsidRPr="004F1C6B">
        <w:rPr>
          <w:color w:val="000000"/>
        </w:rPr>
        <w:lastRenderedPageBreak/>
        <w:t xml:space="preserve">Smith, A. (2019, June 26). The dangers of data collection. Retrieved April 26, 2024, from Bcs.org website: </w:t>
      </w:r>
      <w:r w:rsidRPr="00E23C08">
        <w:t>https://www.bcs.org/articles-opinion-and-research/the-dangers-of-data-collection/</w:t>
      </w:r>
    </w:p>
    <w:p w14:paraId="50A3C2E7" w14:textId="77777777" w:rsidR="002D0857" w:rsidRPr="004F1C6B" w:rsidRDefault="002D0857" w:rsidP="00C010F4">
      <w:pPr>
        <w:pStyle w:val="NormalWeb"/>
        <w:spacing w:before="0" w:beforeAutospacing="0" w:after="0" w:afterAutospacing="0" w:line="360" w:lineRule="auto"/>
        <w:ind w:left="600" w:hanging="600"/>
        <w:rPr>
          <w:color w:val="000000"/>
        </w:rPr>
      </w:pPr>
    </w:p>
    <w:p w14:paraId="455731AE" w14:textId="027D49A6" w:rsidR="00C010F4" w:rsidRPr="004F1C6B" w:rsidRDefault="00C010F4" w:rsidP="00C010F4">
      <w:pPr>
        <w:pStyle w:val="NormalWeb"/>
        <w:spacing w:before="0" w:beforeAutospacing="0" w:after="0" w:afterAutospacing="0" w:line="360" w:lineRule="auto"/>
        <w:ind w:left="600" w:hanging="600"/>
        <w:rPr>
          <w:color w:val="000000"/>
        </w:rPr>
      </w:pPr>
      <w:r w:rsidRPr="004F1C6B">
        <w:rPr>
          <w:color w:val="000000"/>
        </w:rPr>
        <w:t xml:space="preserve">TNS. (2024, February 23). 2023 Will Go Down for Record-Setting Number of Data Breaches. Retrieved April 26, 2024, from Governing website: </w:t>
      </w:r>
      <w:r w:rsidRPr="00E23C08">
        <w:t>https://www.governing.com/management-and-administration/2023-will-go-down-for-record-setting-number-of-data-breaches#:~:text=There%20were%203%2C205%20data%20compromises,information%20and%20consumer%20data%20in</w:t>
      </w:r>
    </w:p>
    <w:p w14:paraId="134014C2" w14:textId="77777777" w:rsidR="009C574B" w:rsidRDefault="009C574B" w:rsidP="009C574B">
      <w:pPr>
        <w:pStyle w:val="NormalWeb"/>
        <w:spacing w:before="0" w:beforeAutospacing="0" w:after="0" w:afterAutospacing="0" w:line="360" w:lineRule="auto"/>
        <w:ind w:left="600" w:hanging="600"/>
        <w:rPr>
          <w:color w:val="000000"/>
        </w:rPr>
      </w:pPr>
    </w:p>
    <w:p w14:paraId="07A0F803" w14:textId="77777777" w:rsidR="00C010F4" w:rsidRDefault="00C010F4" w:rsidP="009C574B">
      <w:pPr>
        <w:pStyle w:val="NormalWeb"/>
        <w:spacing w:before="0" w:beforeAutospacing="0" w:after="0" w:afterAutospacing="0" w:line="360" w:lineRule="auto"/>
        <w:ind w:left="600" w:hanging="600"/>
        <w:rPr>
          <w:color w:val="000000"/>
        </w:rPr>
      </w:pPr>
    </w:p>
    <w:p w14:paraId="36BD41C6" w14:textId="75230B1F" w:rsidR="009C574B" w:rsidRDefault="009C574B" w:rsidP="009C574B">
      <w:pPr>
        <w:pStyle w:val="NormalWeb"/>
        <w:spacing w:before="0" w:beforeAutospacing="0" w:after="0" w:afterAutospacing="0" w:line="360" w:lineRule="auto"/>
        <w:ind w:left="600" w:hanging="600"/>
        <w:rPr>
          <w:color w:val="000000"/>
          <w:lang w:val="fr-FR"/>
        </w:rPr>
      </w:pPr>
      <w:r w:rsidRPr="004F1C6B">
        <w:rPr>
          <w:color w:val="000000"/>
        </w:rPr>
        <w:t xml:space="preserve">Tolani, A. (2023, February 7). Council Post: Why Augmented Reality Is One </w:t>
      </w:r>
      <w:proofErr w:type="gramStart"/>
      <w:r w:rsidRPr="004F1C6B">
        <w:rPr>
          <w:color w:val="000000"/>
        </w:rPr>
        <w:t>Of</w:t>
      </w:r>
      <w:proofErr w:type="gramEnd"/>
      <w:r w:rsidRPr="004F1C6B">
        <w:rPr>
          <w:color w:val="000000"/>
        </w:rPr>
        <w:t xml:space="preserve"> The Most Promising Experimental Technologies Of This Decade. </w:t>
      </w:r>
      <w:r w:rsidRPr="009800B3">
        <w:rPr>
          <w:i/>
          <w:iCs/>
          <w:color w:val="000000"/>
          <w:lang w:val="fr-FR"/>
        </w:rPr>
        <w:t>Forbes</w:t>
      </w:r>
      <w:r w:rsidRPr="009800B3">
        <w:rPr>
          <w:color w:val="000000"/>
          <w:lang w:val="fr-FR"/>
        </w:rPr>
        <w:t xml:space="preserve">. </w:t>
      </w:r>
      <w:r w:rsidR="00C010F4" w:rsidRPr="00E23C08">
        <w:rPr>
          <w:color w:val="000000"/>
          <w:lang w:val="fr-FR"/>
        </w:rPr>
        <w:t>https://www.forbes.com/sites/forbestechcouncil/2023/02/06/why-augmented-reality-is-one-of-the-most-promising-experimental-technologies-of-this-decade/?sh=40e75e43c853</w:t>
      </w:r>
    </w:p>
    <w:p w14:paraId="2CD77599" w14:textId="77777777" w:rsidR="00C010F4" w:rsidRPr="009800B3" w:rsidRDefault="00C010F4" w:rsidP="009C574B">
      <w:pPr>
        <w:pStyle w:val="NormalWeb"/>
        <w:spacing w:before="0" w:beforeAutospacing="0" w:after="0" w:afterAutospacing="0" w:line="360" w:lineRule="auto"/>
        <w:ind w:left="600" w:hanging="600"/>
        <w:rPr>
          <w:color w:val="000000"/>
          <w:lang w:val="fr-FR"/>
        </w:rPr>
      </w:pPr>
    </w:p>
    <w:p w14:paraId="03218910" w14:textId="77777777" w:rsidR="00C010F4" w:rsidRPr="004F1C6B" w:rsidRDefault="00C010F4" w:rsidP="00C010F4">
      <w:pPr>
        <w:pStyle w:val="NormalWeb"/>
        <w:spacing w:before="0" w:beforeAutospacing="0" w:after="0" w:afterAutospacing="0" w:line="360" w:lineRule="auto"/>
        <w:ind w:left="600" w:hanging="600"/>
        <w:rPr>
          <w:color w:val="000000"/>
        </w:rPr>
      </w:pPr>
      <w:r w:rsidRPr="004F1C6B">
        <w:rPr>
          <w:i/>
          <w:iCs/>
          <w:color w:val="000000"/>
        </w:rPr>
        <w:t xml:space="preserve">VR Data Collection: Traditional and Contemporary Data Types - </w:t>
      </w:r>
      <w:proofErr w:type="spellStart"/>
      <w:r w:rsidRPr="004F1C6B">
        <w:rPr>
          <w:i/>
          <w:iCs/>
          <w:color w:val="000000"/>
        </w:rPr>
        <w:t>XpertVR</w:t>
      </w:r>
      <w:proofErr w:type="spellEnd"/>
      <w:r w:rsidRPr="004F1C6B">
        <w:rPr>
          <w:i/>
          <w:iCs/>
          <w:color w:val="000000"/>
        </w:rPr>
        <w:t xml:space="preserve"> 2024</w:t>
      </w:r>
      <w:r w:rsidRPr="004F1C6B">
        <w:rPr>
          <w:color w:val="000000"/>
        </w:rPr>
        <w:t xml:space="preserve">. (2022, May 24). </w:t>
      </w:r>
      <w:proofErr w:type="spellStart"/>
      <w:r w:rsidRPr="004F1C6B">
        <w:rPr>
          <w:color w:val="000000"/>
        </w:rPr>
        <w:t>XpertVR</w:t>
      </w:r>
      <w:proofErr w:type="spellEnd"/>
      <w:r w:rsidRPr="004F1C6B">
        <w:rPr>
          <w:color w:val="000000"/>
        </w:rPr>
        <w:t>. https://xpertvr.ca/vr-data-collection/</w:t>
      </w:r>
    </w:p>
    <w:p w14:paraId="0A4B82F5" w14:textId="77777777" w:rsidR="009C574B" w:rsidRPr="004F1C6B" w:rsidRDefault="009C574B" w:rsidP="009C574B">
      <w:pPr>
        <w:pStyle w:val="NormalWeb"/>
        <w:spacing w:before="0" w:beforeAutospacing="0" w:after="0" w:afterAutospacing="0" w:line="360" w:lineRule="auto"/>
        <w:ind w:left="600" w:hanging="600"/>
        <w:rPr>
          <w:color w:val="000000"/>
        </w:rPr>
      </w:pPr>
    </w:p>
    <w:p w14:paraId="30481D66" w14:textId="77777777" w:rsidR="00D17080" w:rsidRPr="004F1C6B" w:rsidRDefault="00D17080" w:rsidP="004F1C6B">
      <w:pPr>
        <w:spacing w:line="360" w:lineRule="auto"/>
        <w:rPr>
          <w:rFonts w:ascii="Times New Roman" w:hAnsi="Times New Roman" w:cs="Times New Roman"/>
          <w:color w:val="000000"/>
        </w:rPr>
      </w:pPr>
    </w:p>
    <w:p w14:paraId="054C5869" w14:textId="77777777" w:rsidR="00F77B0F" w:rsidRPr="004F1C6B" w:rsidRDefault="00F77B0F" w:rsidP="004F1C6B">
      <w:pPr>
        <w:spacing w:line="360" w:lineRule="auto"/>
        <w:rPr>
          <w:rFonts w:ascii="Times New Roman" w:eastAsia="Times New Roman" w:hAnsi="Times New Roman" w:cs="Times New Roman"/>
          <w:i/>
          <w:iCs/>
          <w:color w:val="000000"/>
          <w:kern w:val="0"/>
          <w14:ligatures w14:val="none"/>
        </w:rPr>
      </w:pPr>
      <w:r w:rsidRPr="004F1C6B">
        <w:rPr>
          <w:rFonts w:ascii="Times New Roman" w:hAnsi="Times New Roman" w:cs="Times New Roman"/>
          <w:i/>
          <w:iCs/>
          <w:color w:val="000000"/>
        </w:rPr>
        <w:t>What is Virtual Reality? - Virtual Reality Society</w:t>
      </w:r>
      <w:r w:rsidRPr="004F1C6B">
        <w:rPr>
          <w:rFonts w:ascii="Times New Roman" w:hAnsi="Times New Roman" w:cs="Times New Roman"/>
          <w:color w:val="000000"/>
        </w:rPr>
        <w:t>. (2017, June 30). Virtual Reality Society. https://www.vrs.org.uk/virtual-reality/what-is-virtual-reality.html</w:t>
      </w:r>
    </w:p>
    <w:p w14:paraId="5DC0C482" w14:textId="77777777" w:rsidR="002505F3" w:rsidRPr="004F1C6B" w:rsidRDefault="002505F3" w:rsidP="004F1C6B">
      <w:pPr>
        <w:pStyle w:val="NormalWeb"/>
        <w:spacing w:line="360" w:lineRule="auto"/>
        <w:rPr>
          <w:color w:val="000000"/>
        </w:rPr>
      </w:pPr>
      <w:r w:rsidRPr="004F1C6B">
        <w:rPr>
          <w:color w:val="000000"/>
        </w:rPr>
        <w:t>‌</w:t>
      </w:r>
    </w:p>
    <w:p w14:paraId="672FBF7E" w14:textId="77777777" w:rsidR="002505F3" w:rsidRPr="004F1C6B" w:rsidRDefault="002505F3" w:rsidP="004F1C6B">
      <w:pPr>
        <w:pStyle w:val="NormalWeb"/>
        <w:spacing w:before="0" w:beforeAutospacing="0" w:after="0" w:afterAutospacing="0" w:line="360" w:lineRule="auto"/>
        <w:ind w:left="600" w:hanging="600"/>
        <w:rPr>
          <w:color w:val="000000"/>
        </w:rPr>
      </w:pPr>
    </w:p>
    <w:p w14:paraId="2F0B4B8A" w14:textId="77777777" w:rsidR="00AE099F" w:rsidRPr="004F1C6B" w:rsidRDefault="00AE099F" w:rsidP="004F1C6B">
      <w:pPr>
        <w:pStyle w:val="NormalWeb"/>
        <w:spacing w:line="360" w:lineRule="auto"/>
        <w:rPr>
          <w:color w:val="000000"/>
        </w:rPr>
      </w:pPr>
      <w:r w:rsidRPr="004F1C6B">
        <w:rPr>
          <w:color w:val="000000"/>
        </w:rPr>
        <w:t>‌</w:t>
      </w:r>
    </w:p>
    <w:p w14:paraId="2419BE3E" w14:textId="77777777" w:rsidR="00AE099F" w:rsidRPr="004F1C6B" w:rsidRDefault="00AE099F" w:rsidP="004F1C6B">
      <w:pPr>
        <w:pStyle w:val="NormalWeb"/>
        <w:spacing w:before="0" w:beforeAutospacing="0" w:after="0" w:afterAutospacing="0" w:line="360" w:lineRule="auto"/>
        <w:ind w:left="600" w:hanging="600"/>
        <w:rPr>
          <w:color w:val="000000"/>
        </w:rPr>
      </w:pPr>
    </w:p>
    <w:p w14:paraId="5F04BDE3" w14:textId="77777777" w:rsidR="00AE099F" w:rsidRPr="004F1C6B" w:rsidRDefault="00AE099F" w:rsidP="004F1C6B">
      <w:pPr>
        <w:pStyle w:val="NormalWeb"/>
        <w:spacing w:before="0" w:beforeAutospacing="0" w:after="0" w:afterAutospacing="0" w:line="360" w:lineRule="auto"/>
        <w:ind w:left="600" w:hanging="600"/>
        <w:rPr>
          <w:color w:val="000000"/>
        </w:rPr>
      </w:pPr>
    </w:p>
    <w:p w14:paraId="5667235F" w14:textId="77777777" w:rsidR="009209BC" w:rsidRPr="004F1C6B" w:rsidRDefault="009209BC" w:rsidP="004F1C6B">
      <w:pPr>
        <w:pStyle w:val="NormalWeb"/>
        <w:spacing w:line="360" w:lineRule="auto"/>
        <w:rPr>
          <w:color w:val="000000"/>
        </w:rPr>
      </w:pPr>
      <w:r w:rsidRPr="004F1C6B">
        <w:rPr>
          <w:color w:val="000000"/>
        </w:rPr>
        <w:lastRenderedPageBreak/>
        <w:t>‌</w:t>
      </w:r>
    </w:p>
    <w:p w14:paraId="31ED1E5A" w14:textId="77777777" w:rsidR="00E966C5" w:rsidRPr="004F1C6B" w:rsidRDefault="00E966C5" w:rsidP="002F6C7F">
      <w:pPr>
        <w:spacing w:line="360" w:lineRule="auto"/>
        <w:rPr>
          <w:rFonts w:ascii="Times New Roman" w:hAnsi="Times New Roman" w:cs="Times New Roman"/>
        </w:rPr>
      </w:pPr>
    </w:p>
    <w:sectPr w:rsidR="00E966C5" w:rsidRPr="004F1C6B">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F7DBA" w14:textId="77777777" w:rsidR="00153F52" w:rsidRDefault="00153F52" w:rsidP="004F49AC">
      <w:r>
        <w:separator/>
      </w:r>
    </w:p>
  </w:endnote>
  <w:endnote w:type="continuationSeparator" w:id="0">
    <w:p w14:paraId="3FF13171" w14:textId="77777777" w:rsidR="00153F52" w:rsidRDefault="00153F52" w:rsidP="004F49AC">
      <w:r>
        <w:continuationSeparator/>
      </w:r>
    </w:p>
  </w:endnote>
  <w:endnote w:type="continuationNotice" w:id="1">
    <w:p w14:paraId="379022BB" w14:textId="77777777" w:rsidR="00153F52" w:rsidRDefault="00153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2128733"/>
      <w:docPartObj>
        <w:docPartGallery w:val="Page Numbers (Bottom of Page)"/>
        <w:docPartUnique/>
      </w:docPartObj>
    </w:sdtPr>
    <w:sdtEndPr>
      <w:rPr>
        <w:rStyle w:val="PageNumber"/>
      </w:rPr>
    </w:sdtEndPr>
    <w:sdtContent>
      <w:p w14:paraId="0E6504D9" w14:textId="0DA7298C" w:rsidR="00DB63F5" w:rsidRDefault="00DB63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A6B407" w14:textId="77777777" w:rsidR="004F49AC" w:rsidRDefault="004F49AC" w:rsidP="00DB63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12700857"/>
      <w:docPartObj>
        <w:docPartGallery w:val="Page Numbers (Bottom of Page)"/>
        <w:docPartUnique/>
      </w:docPartObj>
    </w:sdtPr>
    <w:sdtEndPr>
      <w:rPr>
        <w:rStyle w:val="PageNumber"/>
      </w:rPr>
    </w:sdtEndPr>
    <w:sdtContent>
      <w:p w14:paraId="4C9A1D6F" w14:textId="422A0BFE" w:rsidR="00DB63F5" w:rsidRDefault="00DB63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560B1AAE" w14:textId="77777777" w:rsidR="004F49AC" w:rsidRDefault="004F49AC" w:rsidP="00DB63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FFF7E" w14:textId="77777777" w:rsidR="00153F52" w:rsidRDefault="00153F52" w:rsidP="004F49AC">
      <w:r>
        <w:separator/>
      </w:r>
    </w:p>
  </w:footnote>
  <w:footnote w:type="continuationSeparator" w:id="0">
    <w:p w14:paraId="572F891C" w14:textId="77777777" w:rsidR="00153F52" w:rsidRDefault="00153F52" w:rsidP="004F49AC">
      <w:r>
        <w:continuationSeparator/>
      </w:r>
    </w:p>
  </w:footnote>
  <w:footnote w:type="continuationNotice" w:id="1">
    <w:p w14:paraId="3BC60E87" w14:textId="77777777" w:rsidR="00153F52" w:rsidRDefault="00153F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15557" w14:textId="729AF902" w:rsidR="00DB63F5" w:rsidRPr="009800B3" w:rsidRDefault="004F49AC">
    <w:pPr>
      <w:pStyle w:val="Header"/>
      <w:rPr>
        <w:rFonts w:ascii="Times New Roman" w:hAnsi="Times New Roman" w:cs="Times New Roman"/>
      </w:rPr>
    </w:pPr>
    <w:r w:rsidRPr="009800B3">
      <w:rPr>
        <w:rFonts w:ascii="Times New Roman" w:hAnsi="Times New Roman" w:cs="Times New Roman"/>
      </w:rPr>
      <w:t>Benjamin Thomas Cox</w:t>
    </w:r>
  </w:p>
  <w:p w14:paraId="6E1C267D" w14:textId="77777777" w:rsidR="004F49AC" w:rsidRPr="009800B3" w:rsidRDefault="004F49AC">
    <w:pPr>
      <w:pStyle w:val="Header"/>
      <w:rPr>
        <w:rFonts w:ascii="Times New Roman" w:hAnsi="Times New Roman" w:cs="Times New Roman"/>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x, Benjamin  - SDSU Student">
    <w15:presenceInfo w15:providerId="AD" w15:userId="S::Benjamin.Cox@jacks.sdstate.edu::5e651f13-a060-43c1-bfdf-6aeab7a134c3"/>
  </w15:person>
  <w15:person w15:author="Stagner, Makenzie  - SDSU Student">
    <w15:presenceInfo w15:providerId="AD" w15:userId="S::Makenzie.Stagner@jacks.sdstate.edu::97063853-ef72-4a3a-b7dc-af75033c87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5B"/>
    <w:rsid w:val="0000046F"/>
    <w:rsid w:val="00003959"/>
    <w:rsid w:val="0001303E"/>
    <w:rsid w:val="0001586E"/>
    <w:rsid w:val="00015F57"/>
    <w:rsid w:val="00020AE7"/>
    <w:rsid w:val="00030D73"/>
    <w:rsid w:val="00031674"/>
    <w:rsid w:val="00033B53"/>
    <w:rsid w:val="0003448C"/>
    <w:rsid w:val="00035209"/>
    <w:rsid w:val="000352EF"/>
    <w:rsid w:val="000417B0"/>
    <w:rsid w:val="00042DBB"/>
    <w:rsid w:val="0004565F"/>
    <w:rsid w:val="00046B4A"/>
    <w:rsid w:val="00057F0E"/>
    <w:rsid w:val="00061035"/>
    <w:rsid w:val="0006535F"/>
    <w:rsid w:val="00066FB6"/>
    <w:rsid w:val="000675C3"/>
    <w:rsid w:val="000811C8"/>
    <w:rsid w:val="000853C6"/>
    <w:rsid w:val="00085CBD"/>
    <w:rsid w:val="00090899"/>
    <w:rsid w:val="00091150"/>
    <w:rsid w:val="00095A57"/>
    <w:rsid w:val="000B47B3"/>
    <w:rsid w:val="000B723B"/>
    <w:rsid w:val="000C2DE4"/>
    <w:rsid w:val="000D079F"/>
    <w:rsid w:val="000D2FFF"/>
    <w:rsid w:val="000D7F6A"/>
    <w:rsid w:val="000D7F85"/>
    <w:rsid w:val="000E4558"/>
    <w:rsid w:val="000E7BD1"/>
    <w:rsid w:val="001044FB"/>
    <w:rsid w:val="001136B6"/>
    <w:rsid w:val="00120308"/>
    <w:rsid w:val="001207D8"/>
    <w:rsid w:val="00121CA7"/>
    <w:rsid w:val="00123FC0"/>
    <w:rsid w:val="00125387"/>
    <w:rsid w:val="0012644C"/>
    <w:rsid w:val="00130AF1"/>
    <w:rsid w:val="00133ED9"/>
    <w:rsid w:val="001341BE"/>
    <w:rsid w:val="001348A4"/>
    <w:rsid w:val="001423F8"/>
    <w:rsid w:val="00146863"/>
    <w:rsid w:val="00153F52"/>
    <w:rsid w:val="001551FA"/>
    <w:rsid w:val="001565E4"/>
    <w:rsid w:val="00163883"/>
    <w:rsid w:val="00172352"/>
    <w:rsid w:val="001778EB"/>
    <w:rsid w:val="001837A6"/>
    <w:rsid w:val="00183A38"/>
    <w:rsid w:val="00185464"/>
    <w:rsid w:val="001879B3"/>
    <w:rsid w:val="00191893"/>
    <w:rsid w:val="00193D44"/>
    <w:rsid w:val="001A1CBE"/>
    <w:rsid w:val="001B08AB"/>
    <w:rsid w:val="001B258A"/>
    <w:rsid w:val="001B41D4"/>
    <w:rsid w:val="001B7AF8"/>
    <w:rsid w:val="001C11D3"/>
    <w:rsid w:val="001C5F2E"/>
    <w:rsid w:val="001D7C45"/>
    <w:rsid w:val="00202976"/>
    <w:rsid w:val="00202A31"/>
    <w:rsid w:val="00203561"/>
    <w:rsid w:val="00205D27"/>
    <w:rsid w:val="00206051"/>
    <w:rsid w:val="0021586D"/>
    <w:rsid w:val="00216040"/>
    <w:rsid w:val="00222D1F"/>
    <w:rsid w:val="00223E36"/>
    <w:rsid w:val="00226034"/>
    <w:rsid w:val="00233718"/>
    <w:rsid w:val="002350FF"/>
    <w:rsid w:val="00240C02"/>
    <w:rsid w:val="0024303D"/>
    <w:rsid w:val="002505F3"/>
    <w:rsid w:val="002530A6"/>
    <w:rsid w:val="00253226"/>
    <w:rsid w:val="00260F88"/>
    <w:rsid w:val="002711C9"/>
    <w:rsid w:val="002711E2"/>
    <w:rsid w:val="002718D6"/>
    <w:rsid w:val="0027202B"/>
    <w:rsid w:val="00274F1A"/>
    <w:rsid w:val="00280E73"/>
    <w:rsid w:val="00290E1D"/>
    <w:rsid w:val="00296172"/>
    <w:rsid w:val="002964E6"/>
    <w:rsid w:val="00296652"/>
    <w:rsid w:val="002A18CE"/>
    <w:rsid w:val="002A6478"/>
    <w:rsid w:val="002B1A90"/>
    <w:rsid w:val="002B1BAF"/>
    <w:rsid w:val="002B358D"/>
    <w:rsid w:val="002C3729"/>
    <w:rsid w:val="002C5DC8"/>
    <w:rsid w:val="002D0857"/>
    <w:rsid w:val="002D106D"/>
    <w:rsid w:val="002D5311"/>
    <w:rsid w:val="002D5D41"/>
    <w:rsid w:val="002D7F1E"/>
    <w:rsid w:val="002E47A6"/>
    <w:rsid w:val="002E4F39"/>
    <w:rsid w:val="002F164F"/>
    <w:rsid w:val="002F5793"/>
    <w:rsid w:val="002F6C7F"/>
    <w:rsid w:val="003002BE"/>
    <w:rsid w:val="003051DF"/>
    <w:rsid w:val="00305BC3"/>
    <w:rsid w:val="003146F1"/>
    <w:rsid w:val="00316933"/>
    <w:rsid w:val="003172AA"/>
    <w:rsid w:val="00317A00"/>
    <w:rsid w:val="003203BA"/>
    <w:rsid w:val="0032536B"/>
    <w:rsid w:val="003256B7"/>
    <w:rsid w:val="0032620A"/>
    <w:rsid w:val="00330BA9"/>
    <w:rsid w:val="00333211"/>
    <w:rsid w:val="00333BED"/>
    <w:rsid w:val="00334BC9"/>
    <w:rsid w:val="00343F71"/>
    <w:rsid w:val="0034557D"/>
    <w:rsid w:val="00373106"/>
    <w:rsid w:val="00376459"/>
    <w:rsid w:val="00381C3D"/>
    <w:rsid w:val="003825C1"/>
    <w:rsid w:val="0039034D"/>
    <w:rsid w:val="003976B0"/>
    <w:rsid w:val="00397764"/>
    <w:rsid w:val="003A1678"/>
    <w:rsid w:val="003A2D19"/>
    <w:rsid w:val="003A6000"/>
    <w:rsid w:val="003A61C8"/>
    <w:rsid w:val="003B0084"/>
    <w:rsid w:val="003B76C5"/>
    <w:rsid w:val="003C0F6E"/>
    <w:rsid w:val="003C0FFA"/>
    <w:rsid w:val="003C2D49"/>
    <w:rsid w:val="003C6032"/>
    <w:rsid w:val="003D264B"/>
    <w:rsid w:val="003D3470"/>
    <w:rsid w:val="003D78E3"/>
    <w:rsid w:val="003F3BE6"/>
    <w:rsid w:val="003F6FB5"/>
    <w:rsid w:val="003F790E"/>
    <w:rsid w:val="00401977"/>
    <w:rsid w:val="00402658"/>
    <w:rsid w:val="0040650D"/>
    <w:rsid w:val="0040718A"/>
    <w:rsid w:val="00410003"/>
    <w:rsid w:val="00416FF5"/>
    <w:rsid w:val="00422C7F"/>
    <w:rsid w:val="004256E3"/>
    <w:rsid w:val="00434B1D"/>
    <w:rsid w:val="00436E13"/>
    <w:rsid w:val="00446B79"/>
    <w:rsid w:val="00452AB1"/>
    <w:rsid w:val="004540DA"/>
    <w:rsid w:val="00455633"/>
    <w:rsid w:val="00456470"/>
    <w:rsid w:val="0046269A"/>
    <w:rsid w:val="00463122"/>
    <w:rsid w:val="00465666"/>
    <w:rsid w:val="0047092E"/>
    <w:rsid w:val="00473213"/>
    <w:rsid w:val="004754EF"/>
    <w:rsid w:val="00475611"/>
    <w:rsid w:val="00475A18"/>
    <w:rsid w:val="0048061A"/>
    <w:rsid w:val="00484539"/>
    <w:rsid w:val="004874F8"/>
    <w:rsid w:val="0049441C"/>
    <w:rsid w:val="00495F53"/>
    <w:rsid w:val="00496D24"/>
    <w:rsid w:val="004A52F0"/>
    <w:rsid w:val="004A5D26"/>
    <w:rsid w:val="004D3777"/>
    <w:rsid w:val="004E0161"/>
    <w:rsid w:val="004E03C2"/>
    <w:rsid w:val="004E69C6"/>
    <w:rsid w:val="004F1C6B"/>
    <w:rsid w:val="004F49AC"/>
    <w:rsid w:val="004F5DBB"/>
    <w:rsid w:val="0050159F"/>
    <w:rsid w:val="00504A1F"/>
    <w:rsid w:val="00505DEC"/>
    <w:rsid w:val="00506D97"/>
    <w:rsid w:val="00513C97"/>
    <w:rsid w:val="0051437F"/>
    <w:rsid w:val="0051591A"/>
    <w:rsid w:val="00515BA6"/>
    <w:rsid w:val="005162A9"/>
    <w:rsid w:val="00522A3C"/>
    <w:rsid w:val="005246B7"/>
    <w:rsid w:val="00534D59"/>
    <w:rsid w:val="0054740F"/>
    <w:rsid w:val="005507A5"/>
    <w:rsid w:val="0055180A"/>
    <w:rsid w:val="00561F59"/>
    <w:rsid w:val="00574106"/>
    <w:rsid w:val="0058079A"/>
    <w:rsid w:val="005813C7"/>
    <w:rsid w:val="005823ED"/>
    <w:rsid w:val="0058625F"/>
    <w:rsid w:val="00586A37"/>
    <w:rsid w:val="00592CF8"/>
    <w:rsid w:val="005A022D"/>
    <w:rsid w:val="005A488A"/>
    <w:rsid w:val="005A6D6A"/>
    <w:rsid w:val="005B37C9"/>
    <w:rsid w:val="005D3D81"/>
    <w:rsid w:val="005E1249"/>
    <w:rsid w:val="005E4BA2"/>
    <w:rsid w:val="005E61B7"/>
    <w:rsid w:val="005F5647"/>
    <w:rsid w:val="006004E4"/>
    <w:rsid w:val="00604742"/>
    <w:rsid w:val="00604DBE"/>
    <w:rsid w:val="00611033"/>
    <w:rsid w:val="00613BFF"/>
    <w:rsid w:val="00615B3D"/>
    <w:rsid w:val="006175B4"/>
    <w:rsid w:val="00620C1E"/>
    <w:rsid w:val="006235EC"/>
    <w:rsid w:val="00630DF0"/>
    <w:rsid w:val="0063576F"/>
    <w:rsid w:val="006428FB"/>
    <w:rsid w:val="0065049A"/>
    <w:rsid w:val="00652CB9"/>
    <w:rsid w:val="006568CB"/>
    <w:rsid w:val="00660245"/>
    <w:rsid w:val="00671844"/>
    <w:rsid w:val="00673015"/>
    <w:rsid w:val="00682812"/>
    <w:rsid w:val="00683AE8"/>
    <w:rsid w:val="0068716F"/>
    <w:rsid w:val="00690FFB"/>
    <w:rsid w:val="0069676E"/>
    <w:rsid w:val="00696776"/>
    <w:rsid w:val="006A03D8"/>
    <w:rsid w:val="006A2409"/>
    <w:rsid w:val="006A2574"/>
    <w:rsid w:val="006B0CD2"/>
    <w:rsid w:val="006B21E3"/>
    <w:rsid w:val="006C0BE5"/>
    <w:rsid w:val="006C4D9D"/>
    <w:rsid w:val="006C500E"/>
    <w:rsid w:val="006C6ADA"/>
    <w:rsid w:val="006E1EA6"/>
    <w:rsid w:val="006E367A"/>
    <w:rsid w:val="006F518C"/>
    <w:rsid w:val="006F6AD6"/>
    <w:rsid w:val="0070061E"/>
    <w:rsid w:val="00701908"/>
    <w:rsid w:val="00702229"/>
    <w:rsid w:val="007123A6"/>
    <w:rsid w:val="007133B4"/>
    <w:rsid w:val="00716B44"/>
    <w:rsid w:val="00717583"/>
    <w:rsid w:val="00720EDD"/>
    <w:rsid w:val="00734D7C"/>
    <w:rsid w:val="00735312"/>
    <w:rsid w:val="007354E5"/>
    <w:rsid w:val="0073557F"/>
    <w:rsid w:val="00741FE1"/>
    <w:rsid w:val="00743403"/>
    <w:rsid w:val="00745897"/>
    <w:rsid w:val="007547F0"/>
    <w:rsid w:val="00760253"/>
    <w:rsid w:val="007723BD"/>
    <w:rsid w:val="00781B86"/>
    <w:rsid w:val="007913CC"/>
    <w:rsid w:val="00792F54"/>
    <w:rsid w:val="007A30EA"/>
    <w:rsid w:val="007A4AE0"/>
    <w:rsid w:val="007A58EB"/>
    <w:rsid w:val="007B69EE"/>
    <w:rsid w:val="007B7476"/>
    <w:rsid w:val="007C5F04"/>
    <w:rsid w:val="007C6B1A"/>
    <w:rsid w:val="007D1F72"/>
    <w:rsid w:val="007D596D"/>
    <w:rsid w:val="007D72A9"/>
    <w:rsid w:val="007E0551"/>
    <w:rsid w:val="007E63F2"/>
    <w:rsid w:val="007E64B8"/>
    <w:rsid w:val="007E6D7D"/>
    <w:rsid w:val="007F07A3"/>
    <w:rsid w:val="007F2EB3"/>
    <w:rsid w:val="0080097C"/>
    <w:rsid w:val="00800AEA"/>
    <w:rsid w:val="00803020"/>
    <w:rsid w:val="008033CB"/>
    <w:rsid w:val="008127F4"/>
    <w:rsid w:val="00823417"/>
    <w:rsid w:val="0082447F"/>
    <w:rsid w:val="00830C38"/>
    <w:rsid w:val="00834D50"/>
    <w:rsid w:val="00841477"/>
    <w:rsid w:val="0085387A"/>
    <w:rsid w:val="00854397"/>
    <w:rsid w:val="008603C9"/>
    <w:rsid w:val="008735D7"/>
    <w:rsid w:val="00881D84"/>
    <w:rsid w:val="00887E9F"/>
    <w:rsid w:val="008915B3"/>
    <w:rsid w:val="008A1685"/>
    <w:rsid w:val="008A5D35"/>
    <w:rsid w:val="008B0032"/>
    <w:rsid w:val="008B4F2B"/>
    <w:rsid w:val="008B69AA"/>
    <w:rsid w:val="008B6B75"/>
    <w:rsid w:val="008B7AF9"/>
    <w:rsid w:val="008C13F2"/>
    <w:rsid w:val="008C2E17"/>
    <w:rsid w:val="008C686A"/>
    <w:rsid w:val="008E6221"/>
    <w:rsid w:val="008F30EB"/>
    <w:rsid w:val="008F41B8"/>
    <w:rsid w:val="008F7106"/>
    <w:rsid w:val="009004C1"/>
    <w:rsid w:val="009039DE"/>
    <w:rsid w:val="009039FB"/>
    <w:rsid w:val="0090620B"/>
    <w:rsid w:val="0090766A"/>
    <w:rsid w:val="009076B5"/>
    <w:rsid w:val="0091018D"/>
    <w:rsid w:val="009209BC"/>
    <w:rsid w:val="00934552"/>
    <w:rsid w:val="009360B2"/>
    <w:rsid w:val="00936629"/>
    <w:rsid w:val="00936C6F"/>
    <w:rsid w:val="00943F24"/>
    <w:rsid w:val="00944F29"/>
    <w:rsid w:val="00960F33"/>
    <w:rsid w:val="009667F1"/>
    <w:rsid w:val="00971793"/>
    <w:rsid w:val="009800B3"/>
    <w:rsid w:val="00981B77"/>
    <w:rsid w:val="00981CC0"/>
    <w:rsid w:val="00981FBE"/>
    <w:rsid w:val="00982A99"/>
    <w:rsid w:val="00984F5A"/>
    <w:rsid w:val="00990A00"/>
    <w:rsid w:val="009A2EF6"/>
    <w:rsid w:val="009A6810"/>
    <w:rsid w:val="009B05B8"/>
    <w:rsid w:val="009B2D29"/>
    <w:rsid w:val="009B74ED"/>
    <w:rsid w:val="009C347C"/>
    <w:rsid w:val="009C4A78"/>
    <w:rsid w:val="009C574B"/>
    <w:rsid w:val="009C73C5"/>
    <w:rsid w:val="009C799C"/>
    <w:rsid w:val="009D0D68"/>
    <w:rsid w:val="009E23F8"/>
    <w:rsid w:val="009F1067"/>
    <w:rsid w:val="009F3D4A"/>
    <w:rsid w:val="009F571A"/>
    <w:rsid w:val="00A01385"/>
    <w:rsid w:val="00A06D18"/>
    <w:rsid w:val="00A16A24"/>
    <w:rsid w:val="00A206F0"/>
    <w:rsid w:val="00A30B9B"/>
    <w:rsid w:val="00A34EE5"/>
    <w:rsid w:val="00A50A66"/>
    <w:rsid w:val="00A55A97"/>
    <w:rsid w:val="00A6520C"/>
    <w:rsid w:val="00A65977"/>
    <w:rsid w:val="00A67236"/>
    <w:rsid w:val="00A72478"/>
    <w:rsid w:val="00A72CC7"/>
    <w:rsid w:val="00A80187"/>
    <w:rsid w:val="00A8297A"/>
    <w:rsid w:val="00A8642B"/>
    <w:rsid w:val="00A927A7"/>
    <w:rsid w:val="00AA05E8"/>
    <w:rsid w:val="00AA112F"/>
    <w:rsid w:val="00AA450F"/>
    <w:rsid w:val="00AB19AE"/>
    <w:rsid w:val="00AB2733"/>
    <w:rsid w:val="00AB759E"/>
    <w:rsid w:val="00AC2681"/>
    <w:rsid w:val="00AC3111"/>
    <w:rsid w:val="00AC758A"/>
    <w:rsid w:val="00AD5025"/>
    <w:rsid w:val="00AE099F"/>
    <w:rsid w:val="00AE0E89"/>
    <w:rsid w:val="00AE2542"/>
    <w:rsid w:val="00AE27AE"/>
    <w:rsid w:val="00AE4C93"/>
    <w:rsid w:val="00AF5AA2"/>
    <w:rsid w:val="00AF7EAA"/>
    <w:rsid w:val="00B008E4"/>
    <w:rsid w:val="00B012FD"/>
    <w:rsid w:val="00B05ECC"/>
    <w:rsid w:val="00B13B10"/>
    <w:rsid w:val="00B14870"/>
    <w:rsid w:val="00B17C8E"/>
    <w:rsid w:val="00B217EA"/>
    <w:rsid w:val="00B31E55"/>
    <w:rsid w:val="00B32204"/>
    <w:rsid w:val="00B32710"/>
    <w:rsid w:val="00B32D62"/>
    <w:rsid w:val="00B449B5"/>
    <w:rsid w:val="00B4648E"/>
    <w:rsid w:val="00B466E9"/>
    <w:rsid w:val="00B53EFE"/>
    <w:rsid w:val="00B53F46"/>
    <w:rsid w:val="00B54B17"/>
    <w:rsid w:val="00B566D0"/>
    <w:rsid w:val="00B61873"/>
    <w:rsid w:val="00B64132"/>
    <w:rsid w:val="00B65FB7"/>
    <w:rsid w:val="00B73CA4"/>
    <w:rsid w:val="00B7767E"/>
    <w:rsid w:val="00B870FC"/>
    <w:rsid w:val="00B91564"/>
    <w:rsid w:val="00B92B18"/>
    <w:rsid w:val="00B955EE"/>
    <w:rsid w:val="00BA5C7F"/>
    <w:rsid w:val="00BB075A"/>
    <w:rsid w:val="00BB0DDA"/>
    <w:rsid w:val="00BB3812"/>
    <w:rsid w:val="00BB5A7E"/>
    <w:rsid w:val="00BB7DA8"/>
    <w:rsid w:val="00BD7900"/>
    <w:rsid w:val="00BE2654"/>
    <w:rsid w:val="00BE661E"/>
    <w:rsid w:val="00BE7AA1"/>
    <w:rsid w:val="00C010F4"/>
    <w:rsid w:val="00C03521"/>
    <w:rsid w:val="00C05CF1"/>
    <w:rsid w:val="00C075FD"/>
    <w:rsid w:val="00C109C9"/>
    <w:rsid w:val="00C12628"/>
    <w:rsid w:val="00C20040"/>
    <w:rsid w:val="00C27218"/>
    <w:rsid w:val="00C376D6"/>
    <w:rsid w:val="00C42F63"/>
    <w:rsid w:val="00C536E1"/>
    <w:rsid w:val="00C57C95"/>
    <w:rsid w:val="00C75300"/>
    <w:rsid w:val="00C75626"/>
    <w:rsid w:val="00C76010"/>
    <w:rsid w:val="00C833AB"/>
    <w:rsid w:val="00C83E7A"/>
    <w:rsid w:val="00C863E7"/>
    <w:rsid w:val="00C91B74"/>
    <w:rsid w:val="00C92008"/>
    <w:rsid w:val="00C922B7"/>
    <w:rsid w:val="00CA714B"/>
    <w:rsid w:val="00CB0F56"/>
    <w:rsid w:val="00CB7236"/>
    <w:rsid w:val="00CB77C9"/>
    <w:rsid w:val="00CC0244"/>
    <w:rsid w:val="00CC116D"/>
    <w:rsid w:val="00CC73E1"/>
    <w:rsid w:val="00CD14D7"/>
    <w:rsid w:val="00CD3A5B"/>
    <w:rsid w:val="00CD7E5F"/>
    <w:rsid w:val="00CE097C"/>
    <w:rsid w:val="00CE105F"/>
    <w:rsid w:val="00CF240D"/>
    <w:rsid w:val="00D0309D"/>
    <w:rsid w:val="00D04693"/>
    <w:rsid w:val="00D05F24"/>
    <w:rsid w:val="00D06924"/>
    <w:rsid w:val="00D075AB"/>
    <w:rsid w:val="00D122CC"/>
    <w:rsid w:val="00D13374"/>
    <w:rsid w:val="00D14E7A"/>
    <w:rsid w:val="00D16635"/>
    <w:rsid w:val="00D16BFA"/>
    <w:rsid w:val="00D17080"/>
    <w:rsid w:val="00D30ABA"/>
    <w:rsid w:val="00D30C54"/>
    <w:rsid w:val="00D34904"/>
    <w:rsid w:val="00D4395E"/>
    <w:rsid w:val="00D53CB6"/>
    <w:rsid w:val="00D548AD"/>
    <w:rsid w:val="00D551A0"/>
    <w:rsid w:val="00D56927"/>
    <w:rsid w:val="00D60567"/>
    <w:rsid w:val="00D66317"/>
    <w:rsid w:val="00D67799"/>
    <w:rsid w:val="00D71513"/>
    <w:rsid w:val="00D7405F"/>
    <w:rsid w:val="00D7660C"/>
    <w:rsid w:val="00D77C88"/>
    <w:rsid w:val="00D852D6"/>
    <w:rsid w:val="00D86C49"/>
    <w:rsid w:val="00D94417"/>
    <w:rsid w:val="00D97364"/>
    <w:rsid w:val="00DB5195"/>
    <w:rsid w:val="00DB63F5"/>
    <w:rsid w:val="00DD1AB4"/>
    <w:rsid w:val="00DE03E4"/>
    <w:rsid w:val="00DE08FD"/>
    <w:rsid w:val="00DE3ECC"/>
    <w:rsid w:val="00DE542F"/>
    <w:rsid w:val="00DF007E"/>
    <w:rsid w:val="00DF3571"/>
    <w:rsid w:val="00DF3DE4"/>
    <w:rsid w:val="00E04780"/>
    <w:rsid w:val="00E0707B"/>
    <w:rsid w:val="00E14CA8"/>
    <w:rsid w:val="00E16AE9"/>
    <w:rsid w:val="00E23C08"/>
    <w:rsid w:val="00E337BB"/>
    <w:rsid w:val="00E42088"/>
    <w:rsid w:val="00E429B4"/>
    <w:rsid w:val="00E462BF"/>
    <w:rsid w:val="00E516AE"/>
    <w:rsid w:val="00E610F3"/>
    <w:rsid w:val="00E76DAD"/>
    <w:rsid w:val="00E82190"/>
    <w:rsid w:val="00E83D98"/>
    <w:rsid w:val="00E8498A"/>
    <w:rsid w:val="00E92A02"/>
    <w:rsid w:val="00E93956"/>
    <w:rsid w:val="00E96691"/>
    <w:rsid w:val="00E966C5"/>
    <w:rsid w:val="00EA12A6"/>
    <w:rsid w:val="00EA1911"/>
    <w:rsid w:val="00EA3915"/>
    <w:rsid w:val="00EB3881"/>
    <w:rsid w:val="00EB4356"/>
    <w:rsid w:val="00EC0517"/>
    <w:rsid w:val="00EC0C32"/>
    <w:rsid w:val="00EC3C87"/>
    <w:rsid w:val="00EC66A7"/>
    <w:rsid w:val="00ED0D5D"/>
    <w:rsid w:val="00ED29AE"/>
    <w:rsid w:val="00ED4AD9"/>
    <w:rsid w:val="00ED5AF8"/>
    <w:rsid w:val="00EE1829"/>
    <w:rsid w:val="00EE214C"/>
    <w:rsid w:val="00EE675C"/>
    <w:rsid w:val="00EE6C07"/>
    <w:rsid w:val="00EF2A30"/>
    <w:rsid w:val="00EF60A2"/>
    <w:rsid w:val="00EF6DF5"/>
    <w:rsid w:val="00EF7406"/>
    <w:rsid w:val="00EF7AB2"/>
    <w:rsid w:val="00F06DE4"/>
    <w:rsid w:val="00F119D8"/>
    <w:rsid w:val="00F1305B"/>
    <w:rsid w:val="00F156AC"/>
    <w:rsid w:val="00F20853"/>
    <w:rsid w:val="00F34AFB"/>
    <w:rsid w:val="00F36526"/>
    <w:rsid w:val="00F36D66"/>
    <w:rsid w:val="00F445FD"/>
    <w:rsid w:val="00F45727"/>
    <w:rsid w:val="00F52098"/>
    <w:rsid w:val="00F538D9"/>
    <w:rsid w:val="00F55449"/>
    <w:rsid w:val="00F55691"/>
    <w:rsid w:val="00F60698"/>
    <w:rsid w:val="00F70FF2"/>
    <w:rsid w:val="00F77B0F"/>
    <w:rsid w:val="00F83705"/>
    <w:rsid w:val="00FA323D"/>
    <w:rsid w:val="00FA5E4D"/>
    <w:rsid w:val="00FA799E"/>
    <w:rsid w:val="00FB04BF"/>
    <w:rsid w:val="00FB087E"/>
    <w:rsid w:val="00FB6D50"/>
    <w:rsid w:val="00FC0204"/>
    <w:rsid w:val="00FC2F24"/>
    <w:rsid w:val="00FC6318"/>
    <w:rsid w:val="00FD5AAE"/>
    <w:rsid w:val="00FE4EED"/>
    <w:rsid w:val="00FE7472"/>
    <w:rsid w:val="00FF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746A"/>
  <w15:chartTrackingRefBased/>
  <w15:docId w15:val="{9EBF20A8-E3D7-D849-BEB9-D2F466EA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5B"/>
  </w:style>
  <w:style w:type="paragraph" w:styleId="Heading1">
    <w:name w:val="heading 1"/>
    <w:basedOn w:val="Normal"/>
    <w:next w:val="Normal"/>
    <w:link w:val="Heading1Char"/>
    <w:uiPriority w:val="9"/>
    <w:qFormat/>
    <w:rsid w:val="00F13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0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0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0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0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05B"/>
    <w:rPr>
      <w:rFonts w:eastAsiaTheme="majorEastAsia" w:cstheme="majorBidi"/>
      <w:color w:val="272727" w:themeColor="text1" w:themeTint="D8"/>
    </w:rPr>
  </w:style>
  <w:style w:type="paragraph" w:styleId="Title">
    <w:name w:val="Title"/>
    <w:basedOn w:val="Normal"/>
    <w:next w:val="Normal"/>
    <w:link w:val="TitleChar"/>
    <w:uiPriority w:val="10"/>
    <w:qFormat/>
    <w:rsid w:val="00F130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0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0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305B"/>
    <w:rPr>
      <w:i/>
      <w:iCs/>
      <w:color w:val="404040" w:themeColor="text1" w:themeTint="BF"/>
    </w:rPr>
  </w:style>
  <w:style w:type="paragraph" w:styleId="ListParagraph">
    <w:name w:val="List Paragraph"/>
    <w:basedOn w:val="Normal"/>
    <w:uiPriority w:val="34"/>
    <w:qFormat/>
    <w:rsid w:val="00F1305B"/>
    <w:pPr>
      <w:ind w:left="720"/>
      <w:contextualSpacing/>
    </w:pPr>
  </w:style>
  <w:style w:type="character" w:styleId="IntenseEmphasis">
    <w:name w:val="Intense Emphasis"/>
    <w:basedOn w:val="DefaultParagraphFont"/>
    <w:uiPriority w:val="21"/>
    <w:qFormat/>
    <w:rsid w:val="00F1305B"/>
    <w:rPr>
      <w:i/>
      <w:iCs/>
      <w:color w:val="0F4761" w:themeColor="accent1" w:themeShade="BF"/>
    </w:rPr>
  </w:style>
  <w:style w:type="paragraph" w:styleId="IntenseQuote">
    <w:name w:val="Intense Quote"/>
    <w:basedOn w:val="Normal"/>
    <w:next w:val="Normal"/>
    <w:link w:val="IntenseQuoteChar"/>
    <w:uiPriority w:val="30"/>
    <w:qFormat/>
    <w:rsid w:val="00F13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05B"/>
    <w:rPr>
      <w:i/>
      <w:iCs/>
      <w:color w:val="0F4761" w:themeColor="accent1" w:themeShade="BF"/>
    </w:rPr>
  </w:style>
  <w:style w:type="character" w:styleId="IntenseReference">
    <w:name w:val="Intense Reference"/>
    <w:basedOn w:val="DefaultParagraphFont"/>
    <w:uiPriority w:val="32"/>
    <w:qFormat/>
    <w:rsid w:val="00F1305B"/>
    <w:rPr>
      <w:b/>
      <w:bCs/>
      <w:smallCaps/>
      <w:color w:val="0F4761" w:themeColor="accent1" w:themeShade="BF"/>
      <w:spacing w:val="5"/>
    </w:rPr>
  </w:style>
  <w:style w:type="paragraph" w:styleId="NormalWeb">
    <w:name w:val="Normal (Web)"/>
    <w:basedOn w:val="Normal"/>
    <w:uiPriority w:val="99"/>
    <w:unhideWhenUsed/>
    <w:rsid w:val="00E966C5"/>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4F49AC"/>
    <w:pPr>
      <w:tabs>
        <w:tab w:val="center" w:pos="4680"/>
        <w:tab w:val="right" w:pos="9360"/>
      </w:tabs>
    </w:pPr>
  </w:style>
  <w:style w:type="character" w:customStyle="1" w:styleId="HeaderChar">
    <w:name w:val="Header Char"/>
    <w:basedOn w:val="DefaultParagraphFont"/>
    <w:link w:val="Header"/>
    <w:uiPriority w:val="99"/>
    <w:rsid w:val="004F49AC"/>
  </w:style>
  <w:style w:type="paragraph" w:styleId="Footer">
    <w:name w:val="footer"/>
    <w:basedOn w:val="Normal"/>
    <w:link w:val="FooterChar"/>
    <w:uiPriority w:val="99"/>
    <w:unhideWhenUsed/>
    <w:rsid w:val="004F49AC"/>
    <w:pPr>
      <w:tabs>
        <w:tab w:val="center" w:pos="4680"/>
        <w:tab w:val="right" w:pos="9360"/>
      </w:tabs>
    </w:pPr>
  </w:style>
  <w:style w:type="character" w:customStyle="1" w:styleId="FooterChar">
    <w:name w:val="Footer Char"/>
    <w:basedOn w:val="DefaultParagraphFont"/>
    <w:link w:val="Footer"/>
    <w:uiPriority w:val="99"/>
    <w:rsid w:val="004F49AC"/>
  </w:style>
  <w:style w:type="character" w:styleId="PageNumber">
    <w:name w:val="page number"/>
    <w:basedOn w:val="DefaultParagraphFont"/>
    <w:uiPriority w:val="99"/>
    <w:semiHidden/>
    <w:unhideWhenUsed/>
    <w:rsid w:val="00DB63F5"/>
  </w:style>
  <w:style w:type="character" w:styleId="Hyperlink">
    <w:name w:val="Hyperlink"/>
    <w:basedOn w:val="DefaultParagraphFont"/>
    <w:uiPriority w:val="99"/>
    <w:unhideWhenUsed/>
    <w:rsid w:val="00D17080"/>
    <w:rPr>
      <w:color w:val="467886" w:themeColor="hyperlink"/>
      <w:u w:val="single"/>
    </w:rPr>
  </w:style>
  <w:style w:type="character" w:styleId="UnresolvedMention">
    <w:name w:val="Unresolved Mention"/>
    <w:basedOn w:val="DefaultParagraphFont"/>
    <w:uiPriority w:val="99"/>
    <w:semiHidden/>
    <w:unhideWhenUsed/>
    <w:rsid w:val="00D17080"/>
    <w:rPr>
      <w:color w:val="605E5C"/>
      <w:shd w:val="clear" w:color="auto" w:fill="E1DFDD"/>
    </w:rPr>
  </w:style>
  <w:style w:type="character" w:styleId="Emphasis">
    <w:name w:val="Emphasis"/>
    <w:basedOn w:val="DefaultParagraphFont"/>
    <w:uiPriority w:val="20"/>
    <w:qFormat/>
    <w:rsid w:val="00AB19AE"/>
    <w:rPr>
      <w:i/>
      <w:iCs/>
    </w:rPr>
  </w:style>
  <w:style w:type="character" w:styleId="CommentReference">
    <w:name w:val="annotation reference"/>
    <w:basedOn w:val="DefaultParagraphFont"/>
    <w:uiPriority w:val="99"/>
    <w:semiHidden/>
    <w:unhideWhenUsed/>
    <w:rsid w:val="007E63F2"/>
    <w:rPr>
      <w:sz w:val="16"/>
      <w:szCs w:val="16"/>
    </w:rPr>
  </w:style>
  <w:style w:type="paragraph" w:styleId="CommentText">
    <w:name w:val="annotation text"/>
    <w:basedOn w:val="Normal"/>
    <w:link w:val="CommentTextChar"/>
    <w:uiPriority w:val="99"/>
    <w:unhideWhenUsed/>
    <w:rsid w:val="007E63F2"/>
    <w:rPr>
      <w:sz w:val="20"/>
      <w:szCs w:val="20"/>
    </w:rPr>
  </w:style>
  <w:style w:type="character" w:customStyle="1" w:styleId="CommentTextChar">
    <w:name w:val="Comment Text Char"/>
    <w:basedOn w:val="DefaultParagraphFont"/>
    <w:link w:val="CommentText"/>
    <w:uiPriority w:val="99"/>
    <w:rsid w:val="007E63F2"/>
    <w:rPr>
      <w:sz w:val="20"/>
      <w:szCs w:val="20"/>
    </w:rPr>
  </w:style>
  <w:style w:type="paragraph" w:styleId="CommentSubject">
    <w:name w:val="annotation subject"/>
    <w:basedOn w:val="CommentText"/>
    <w:next w:val="CommentText"/>
    <w:link w:val="CommentSubjectChar"/>
    <w:uiPriority w:val="99"/>
    <w:semiHidden/>
    <w:unhideWhenUsed/>
    <w:rsid w:val="007E63F2"/>
    <w:rPr>
      <w:b/>
      <w:bCs/>
    </w:rPr>
  </w:style>
  <w:style w:type="character" w:customStyle="1" w:styleId="CommentSubjectChar">
    <w:name w:val="Comment Subject Char"/>
    <w:basedOn w:val="CommentTextChar"/>
    <w:link w:val="CommentSubject"/>
    <w:uiPriority w:val="99"/>
    <w:semiHidden/>
    <w:rsid w:val="007E63F2"/>
    <w:rPr>
      <w:b/>
      <w:bCs/>
      <w:sz w:val="20"/>
      <w:szCs w:val="20"/>
    </w:rPr>
  </w:style>
  <w:style w:type="paragraph" w:styleId="Revision">
    <w:name w:val="Revision"/>
    <w:hidden/>
    <w:uiPriority w:val="99"/>
    <w:semiHidden/>
    <w:rsid w:val="00473213"/>
  </w:style>
  <w:style w:type="character" w:styleId="FollowedHyperlink">
    <w:name w:val="FollowedHyperlink"/>
    <w:basedOn w:val="DefaultParagraphFont"/>
    <w:uiPriority w:val="99"/>
    <w:semiHidden/>
    <w:unhideWhenUsed/>
    <w:rsid w:val="002F6C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56226">
      <w:bodyDiv w:val="1"/>
      <w:marLeft w:val="0"/>
      <w:marRight w:val="0"/>
      <w:marTop w:val="0"/>
      <w:marBottom w:val="0"/>
      <w:divBdr>
        <w:top w:val="none" w:sz="0" w:space="0" w:color="auto"/>
        <w:left w:val="none" w:sz="0" w:space="0" w:color="auto"/>
        <w:bottom w:val="none" w:sz="0" w:space="0" w:color="auto"/>
        <w:right w:val="none" w:sz="0" w:space="0" w:color="auto"/>
      </w:divBdr>
    </w:div>
    <w:div w:id="463961023">
      <w:bodyDiv w:val="1"/>
      <w:marLeft w:val="0"/>
      <w:marRight w:val="0"/>
      <w:marTop w:val="0"/>
      <w:marBottom w:val="0"/>
      <w:divBdr>
        <w:top w:val="none" w:sz="0" w:space="0" w:color="auto"/>
        <w:left w:val="none" w:sz="0" w:space="0" w:color="auto"/>
        <w:bottom w:val="none" w:sz="0" w:space="0" w:color="auto"/>
        <w:right w:val="none" w:sz="0" w:space="0" w:color="auto"/>
      </w:divBdr>
    </w:div>
    <w:div w:id="696004679">
      <w:bodyDiv w:val="1"/>
      <w:marLeft w:val="0"/>
      <w:marRight w:val="0"/>
      <w:marTop w:val="0"/>
      <w:marBottom w:val="0"/>
      <w:divBdr>
        <w:top w:val="none" w:sz="0" w:space="0" w:color="auto"/>
        <w:left w:val="none" w:sz="0" w:space="0" w:color="auto"/>
        <w:bottom w:val="none" w:sz="0" w:space="0" w:color="auto"/>
        <w:right w:val="none" w:sz="0" w:space="0" w:color="auto"/>
      </w:divBdr>
    </w:div>
    <w:div w:id="781531063">
      <w:bodyDiv w:val="1"/>
      <w:marLeft w:val="0"/>
      <w:marRight w:val="0"/>
      <w:marTop w:val="0"/>
      <w:marBottom w:val="0"/>
      <w:divBdr>
        <w:top w:val="none" w:sz="0" w:space="0" w:color="auto"/>
        <w:left w:val="none" w:sz="0" w:space="0" w:color="auto"/>
        <w:bottom w:val="none" w:sz="0" w:space="0" w:color="auto"/>
        <w:right w:val="none" w:sz="0" w:space="0" w:color="auto"/>
      </w:divBdr>
    </w:div>
    <w:div w:id="826047445">
      <w:bodyDiv w:val="1"/>
      <w:marLeft w:val="0"/>
      <w:marRight w:val="0"/>
      <w:marTop w:val="0"/>
      <w:marBottom w:val="0"/>
      <w:divBdr>
        <w:top w:val="none" w:sz="0" w:space="0" w:color="auto"/>
        <w:left w:val="none" w:sz="0" w:space="0" w:color="auto"/>
        <w:bottom w:val="none" w:sz="0" w:space="0" w:color="auto"/>
        <w:right w:val="none" w:sz="0" w:space="0" w:color="auto"/>
      </w:divBdr>
    </w:div>
    <w:div w:id="828136145">
      <w:bodyDiv w:val="1"/>
      <w:marLeft w:val="0"/>
      <w:marRight w:val="0"/>
      <w:marTop w:val="0"/>
      <w:marBottom w:val="0"/>
      <w:divBdr>
        <w:top w:val="none" w:sz="0" w:space="0" w:color="auto"/>
        <w:left w:val="none" w:sz="0" w:space="0" w:color="auto"/>
        <w:bottom w:val="none" w:sz="0" w:space="0" w:color="auto"/>
        <w:right w:val="none" w:sz="0" w:space="0" w:color="auto"/>
      </w:divBdr>
    </w:div>
    <w:div w:id="878511989">
      <w:bodyDiv w:val="1"/>
      <w:marLeft w:val="0"/>
      <w:marRight w:val="0"/>
      <w:marTop w:val="0"/>
      <w:marBottom w:val="0"/>
      <w:divBdr>
        <w:top w:val="none" w:sz="0" w:space="0" w:color="auto"/>
        <w:left w:val="none" w:sz="0" w:space="0" w:color="auto"/>
        <w:bottom w:val="none" w:sz="0" w:space="0" w:color="auto"/>
        <w:right w:val="none" w:sz="0" w:space="0" w:color="auto"/>
      </w:divBdr>
    </w:div>
    <w:div w:id="1115489158">
      <w:bodyDiv w:val="1"/>
      <w:marLeft w:val="0"/>
      <w:marRight w:val="0"/>
      <w:marTop w:val="0"/>
      <w:marBottom w:val="0"/>
      <w:divBdr>
        <w:top w:val="none" w:sz="0" w:space="0" w:color="auto"/>
        <w:left w:val="none" w:sz="0" w:space="0" w:color="auto"/>
        <w:bottom w:val="none" w:sz="0" w:space="0" w:color="auto"/>
        <w:right w:val="none" w:sz="0" w:space="0" w:color="auto"/>
      </w:divBdr>
    </w:div>
    <w:div w:id="1146554708">
      <w:bodyDiv w:val="1"/>
      <w:marLeft w:val="0"/>
      <w:marRight w:val="0"/>
      <w:marTop w:val="0"/>
      <w:marBottom w:val="0"/>
      <w:divBdr>
        <w:top w:val="none" w:sz="0" w:space="0" w:color="auto"/>
        <w:left w:val="none" w:sz="0" w:space="0" w:color="auto"/>
        <w:bottom w:val="none" w:sz="0" w:space="0" w:color="auto"/>
        <w:right w:val="none" w:sz="0" w:space="0" w:color="auto"/>
      </w:divBdr>
    </w:div>
    <w:div w:id="1339652990">
      <w:bodyDiv w:val="1"/>
      <w:marLeft w:val="0"/>
      <w:marRight w:val="0"/>
      <w:marTop w:val="0"/>
      <w:marBottom w:val="0"/>
      <w:divBdr>
        <w:top w:val="none" w:sz="0" w:space="0" w:color="auto"/>
        <w:left w:val="none" w:sz="0" w:space="0" w:color="auto"/>
        <w:bottom w:val="none" w:sz="0" w:space="0" w:color="auto"/>
        <w:right w:val="none" w:sz="0" w:space="0" w:color="auto"/>
      </w:divBdr>
    </w:div>
    <w:div w:id="1446079389">
      <w:bodyDiv w:val="1"/>
      <w:marLeft w:val="0"/>
      <w:marRight w:val="0"/>
      <w:marTop w:val="0"/>
      <w:marBottom w:val="0"/>
      <w:divBdr>
        <w:top w:val="none" w:sz="0" w:space="0" w:color="auto"/>
        <w:left w:val="none" w:sz="0" w:space="0" w:color="auto"/>
        <w:bottom w:val="none" w:sz="0" w:space="0" w:color="auto"/>
        <w:right w:val="none" w:sz="0" w:space="0" w:color="auto"/>
      </w:divBdr>
    </w:div>
    <w:div w:id="1591085946">
      <w:bodyDiv w:val="1"/>
      <w:marLeft w:val="0"/>
      <w:marRight w:val="0"/>
      <w:marTop w:val="0"/>
      <w:marBottom w:val="0"/>
      <w:divBdr>
        <w:top w:val="none" w:sz="0" w:space="0" w:color="auto"/>
        <w:left w:val="none" w:sz="0" w:space="0" w:color="auto"/>
        <w:bottom w:val="none" w:sz="0" w:space="0" w:color="auto"/>
        <w:right w:val="none" w:sz="0" w:space="0" w:color="auto"/>
      </w:divBdr>
    </w:div>
    <w:div w:id="1615480792">
      <w:bodyDiv w:val="1"/>
      <w:marLeft w:val="0"/>
      <w:marRight w:val="0"/>
      <w:marTop w:val="0"/>
      <w:marBottom w:val="0"/>
      <w:divBdr>
        <w:top w:val="none" w:sz="0" w:space="0" w:color="auto"/>
        <w:left w:val="none" w:sz="0" w:space="0" w:color="auto"/>
        <w:bottom w:val="none" w:sz="0" w:space="0" w:color="auto"/>
        <w:right w:val="none" w:sz="0" w:space="0" w:color="auto"/>
      </w:divBdr>
    </w:div>
    <w:div w:id="1650355403">
      <w:bodyDiv w:val="1"/>
      <w:marLeft w:val="0"/>
      <w:marRight w:val="0"/>
      <w:marTop w:val="0"/>
      <w:marBottom w:val="0"/>
      <w:divBdr>
        <w:top w:val="none" w:sz="0" w:space="0" w:color="auto"/>
        <w:left w:val="none" w:sz="0" w:space="0" w:color="auto"/>
        <w:bottom w:val="none" w:sz="0" w:space="0" w:color="auto"/>
        <w:right w:val="none" w:sz="0" w:space="0" w:color="auto"/>
      </w:divBdr>
    </w:div>
    <w:div w:id="1708680578">
      <w:bodyDiv w:val="1"/>
      <w:marLeft w:val="0"/>
      <w:marRight w:val="0"/>
      <w:marTop w:val="0"/>
      <w:marBottom w:val="0"/>
      <w:divBdr>
        <w:top w:val="none" w:sz="0" w:space="0" w:color="auto"/>
        <w:left w:val="none" w:sz="0" w:space="0" w:color="auto"/>
        <w:bottom w:val="none" w:sz="0" w:space="0" w:color="auto"/>
        <w:right w:val="none" w:sz="0" w:space="0" w:color="auto"/>
      </w:divBdr>
    </w:div>
    <w:div w:id="1788427492">
      <w:bodyDiv w:val="1"/>
      <w:marLeft w:val="0"/>
      <w:marRight w:val="0"/>
      <w:marTop w:val="0"/>
      <w:marBottom w:val="0"/>
      <w:divBdr>
        <w:top w:val="none" w:sz="0" w:space="0" w:color="auto"/>
        <w:left w:val="none" w:sz="0" w:space="0" w:color="auto"/>
        <w:bottom w:val="none" w:sz="0" w:space="0" w:color="auto"/>
        <w:right w:val="none" w:sz="0" w:space="0" w:color="auto"/>
      </w:divBdr>
    </w:div>
    <w:div w:id="1799685070">
      <w:bodyDiv w:val="1"/>
      <w:marLeft w:val="0"/>
      <w:marRight w:val="0"/>
      <w:marTop w:val="0"/>
      <w:marBottom w:val="0"/>
      <w:divBdr>
        <w:top w:val="none" w:sz="0" w:space="0" w:color="auto"/>
        <w:left w:val="none" w:sz="0" w:space="0" w:color="auto"/>
        <w:bottom w:val="none" w:sz="0" w:space="0" w:color="auto"/>
        <w:right w:val="none" w:sz="0" w:space="0" w:color="auto"/>
      </w:divBdr>
    </w:div>
    <w:div w:id="1967619184">
      <w:bodyDiv w:val="1"/>
      <w:marLeft w:val="0"/>
      <w:marRight w:val="0"/>
      <w:marTop w:val="0"/>
      <w:marBottom w:val="0"/>
      <w:divBdr>
        <w:top w:val="none" w:sz="0" w:space="0" w:color="auto"/>
        <w:left w:val="none" w:sz="0" w:space="0" w:color="auto"/>
        <w:bottom w:val="none" w:sz="0" w:space="0" w:color="auto"/>
        <w:right w:val="none" w:sz="0" w:space="0" w:color="auto"/>
      </w:divBdr>
    </w:div>
    <w:div w:id="199552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20:36:58.331"/>
    </inkml:context>
    <inkml:brush xml:id="br0">
      <inkml:brushProperty name="width" value="0.1" units="cm"/>
      <inkml:brushProperty name="height" value="0.1" units="cm"/>
    </inkml:brush>
  </inkml:definitions>
  <inkml:trace contextRef="#ctx0" brushRef="#br0">97 1 24575,'-23'0'0,"2"0"0,-3 0 0,8 0 0,7 4 0,5 6 0,4 5 0,0 12 0,0-5 0,0 5 0,0-7 0,0 1 0,0 0 0,0-1 0,0 1 0,0 0 0,0-1 0,0 5 0,0-3 0,0 3 0,0-4 0,0-6 0,0 5 0,0-10 0,0 10 0,0-5 0,0 1 0,0 3 0,0-8 0,0 8 0,5 1 0,-4-3 0,8 7 0,-8-14 0,8 10 0,-3-10 0,-1 10 0,4-10 0,-4 5 0,4-6 0,1 5 0,0-3 0,-1 3 0,1-4 0,3-1 0,-2-4 0,2 0 0,-4-5 0,1 0 0,-1 0 0,5 0 0,-4 0 0,4 0 0,-5 0 0,0 0 0,1 0 0,-1 0 0,0-5 0,1-5 0,0-1 0,0-8 0,0-3 0,1 0 0,0-11 0,5 5 0,1-1 0,0-3 0,4 4 0,0-10 0,-3 9 0,1 4 0,-4 5 0,-4 10 0,3-5 0,-5 6 0,6-6 0,-5 4 0,5 1 0,-1 1 0,-3-1 0,4 3 0,-6-7 0,1 9 0,-1 0 0,1 0 0,-1 5 0,0 0 0,-4 4 0,0 6 0,-5 12 0,0 0 0,0 10 0,0-10 0,0 11 0,0-5 0,0 6 0,0-6 0,0-1 0,0-7 0,0 1 0,-5 0 0,0-6 0,-6 5 0,2-10 0,-1 5 0,-5-1 0,4-3 0,-3 3 0,-1-4 0,5-1 0,-9 5 0,8-3 0,-3-2 0,5-5 0,0-4 0,4-4 0,1-1 0,4-9 0,0 3 0,0-8 0,0 8 0,0-9 0,0 10 0,0-5 0,0 6 0,0-1 0,0 1 0,4-1 0,1 1 0,0-1 0,4 1 0,-4-6 0,5 4 0,-1-3 0,1 4 0,-1 1 0,-4-1 0,4 1 0,-4 0 0,4 3 0,-1 2 0,1 4 0,-4 4 0,3 2 0,-7 3 0,8 5 0,-8 2 0,7-1 0,-2 5 0,4-10 0,0 10 0,-1-10 0,2 10 0,-2-10 0,1 5 0,0-1 0,-1-3 0,1 3 0,0 1 0,4 0 0,2 1 0,5-1 0,0 0 0,-6-4 0,5 4 0,-5-5 0,1 0 0,-2 0 0,1 0 0,-5-1 0,5 1 0,-6-5 0,1-1 0,-1-4 0,5 0 0,-3 0 0,3 0 0,1 0 0,-5-4 0,5-6 0,4-15 0,-7 7 0,8-11 0,-6 13 0,-2-5 0,3 0 0,-5 0 0,1 1 0,-1-7 0,1 4 0,0-9 0,-1 9 0,2-9 0,-2 9 0,1-9 0,0 4 0,-4-1 0,2 3 0,-8-1 0,4 4 0,-5 2 0,0 1 0,0 9 0,0-3 0,-4 9 0,3 1 0,-3 4 0</inkml:trace>
  <inkml:trace contextRef="#ctx0" brushRef="#br0" timeOffset="1106">818 287 24575,'23'9'0,"5"3"0,-5 15 0,10-3 0,-2 10 0,-3-10 0,6 5 0,-12-8 0,11 1 0,7 4 0,-9-13 0,9 1 0,-20-14 0,1 0 0,-5 0 0,3 0 0,-8 0 0,3 0 0,-5 0 0,1-4 0,-1-2 0,0-3 0,5-5 0,-8 4 0,7-4 0,-12 4 0,7 5 0,-7-3 0,7 7 0,-7-8 0,8 8 0,-8-7 0,3 7 0,-4-4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20:36:47.278"/>
    </inkml:context>
    <inkml:brush xml:id="br0">
      <inkml:brushProperty name="width" value="0.1" units="cm"/>
      <inkml:brushProperty name="height" value="0.1" units="cm"/>
    </inkml:brush>
  </inkml:definitions>
  <inkml:trace contextRef="#ctx0" brushRef="#br0">282 102 24575,'-26'96'0,"0"0"0,0-1 0,1 1 0,1-7 0,1 3 0,2-12 0,8-28 0,8-28 0,5 1 0,0-10 0,0 0 0,0 3 0,0-7 0,0 3 0,0-5 0,0 6 0,0 16 0,0-11 0,4 6 0,7-17 0,-1-8 0,10 3 0,-5-4 0,6 0 0,0 0 0,5 0 0,-4 0 0,5 0 0,-6 0 0,5 0 0,-3 0 0,9 0 0,-4-10 0,0-2 0,5-10 0,-11 1 0,11-2 0,-11 2 0,4-1 0,-5 1 0,0 1 0,-5-1 0,3 0 0,-7 0 0,3 0 0,-5 0 0,0 1 0,-4-1 0,-1 0 0,-5 0 0,0 0 0,0 0 0,0 6 0,0 0 0,-9 5 0,-9 5 0,-10 0 0,-21 5 0,4 0 0,-12 0 0,0 0 0,10 9 0,-17 5 0,17 8 0,-3-2 0,9-3 0,12-6 0,3 0 0,10-1 0,1 0 0,14-5 0,2-5 0,12-10 0,3-6 0,11-6 0,4-4 0,13-7 0,16-26 0,-16 8 0,5-17 0,-30 25 0,-2-5 0,-5 5 0,0 1 0,0 1 0,-1 6 0,-4 7 0,-2 1 0,-5 7 0,0-1 0,0 5 0,0 1 0,0 6 0,0-1 0,0 1 0,-4 4 0,-2-4 0,-8 8 0,-8-3 0,0 4 0,-5 0 0,1 0 0,-3 0 0,-5 0 0,6 4 0,-12 9 0,10 4 0,-12 13 0,7-6 0,0 5 0,7-7 0,6 0 0,6-2 0,6-4 0,5-2 0,0-4 0,5-1 0,0 1 0,0-1 0,0-4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26T20:36:53.890"/>
    </inkml:context>
    <inkml:brush xml:id="br0">
      <inkml:brushProperty name="width" value="0.1" units="cm"/>
      <inkml:brushProperty name="height" value="0.1" units="cm"/>
    </inkml:brush>
  </inkml:definitions>
  <inkml:trace contextRef="#ctx0" brushRef="#br0">1 327 24575,'0'26'0,"0"32"0,0 3 0,0-16 0,0 17 0,0-2 0,0-23 0,4-11 0,1 3 0,5-20 0,-1 1 0,0-5 0,1-1 0,-1-4 0,0 0 0,13 4 0,-9 1 0,8 1 0,-11-2 0,16 0 0,-13-3 0,13 3 0,-16-4 0,-1-4 0,5-6 0,2-15 0,0 1 0,-1-6 0,0 9 0,1-9 0,0 7 0,-1-7 0,-4 9 0,-2 5 0,1 2 0,0-1 0,-5 5 0,5-10 0,-9 0 0,3 3 0,-4-2 0,0 10 0,0-1 0,0 1 0,0 0 0,-4 4 0,-6 1 0,0 4 0,-5 0 0,-4 13 0,7 5 0,-8 15 0,8 8 0,-5-6 0,4 6 0,-4-7 0,6 0 0,5-6 0,-4-1 0,9-6 0,-9-1 0,9-4 0,-3 3 0,4-8 0,0 3 0,0-4 0,0-1 0,0 0 0,0 1 0,4-5 0,1-1 0,4-4 0,1 0 0,-1 0 0,0 0 0,1 0 0,-1 0 0,0 0 0,6 0 0,-5-5 0,17-12 0,-9-7 0,12-18 0,1-3 0,-5 2 0,5-7 0,-8 14 0,0-5 0,-1 13 0,-5 1 0,-2 12 0,-5-5 0,-1 9 0,1-3 0,5-1 0,-4-1 0,3 1 0,-4-5 0,0 9 0,0-3 0,-5 4 0,3 5 0,-7 4 0,3 12 0,-4 4 0,0 5 0,0 7 0,0-5 0,0 11 0,0-5 0,0 0 0,0 5 0,0-5 0,-4 0 0,-3 4 0,-3-10 0,-1 5 0,0 0 0,1-10 0,-1 8 0,1-9 0,4-1 0,-3 0 0,4-2 0,0-14 0,0-2 0,5-16 0,6-15 0,5 4 0,9-18 0,2-3 0,7 2 0,-3-7 0,-1 4 0,-6 20 0,5-9 0,-13 29 0,3 4 0,-5 8 0,0 0 0,0 0 0,0 0 0,0 8 0,-4 4 0,0 7 0,-5 8 0,0 1 0,0 6 0,0 7 0,0-5 0,0 12 0,0-6 0,0 1 0,0-2 0,0 0 0,0-12 0,0 5 0,0-13 0,4-1 0,-3-4 0,4-2 0,-1-4 0,1-5 0,4-1 0,0-4 0,0 0 0,0 0 0,1-4 0,-1-2 0,0-3 0,0-1 0,1-4 0,0-2 0,0-5 0,1-5 0,5-3 0,2-5 0,4 0 0,2-7 0,-1 5 0,-5-5 0,4 7 0,-10 6 0,4 1 0,-6 6 0,1 0 0,-2 5 0,1 2 0,0 4 0,-1 1 0,0-1 0,1 1 0,-1 4 0,0 0 0,1 5 0,-1 0 0,-4 10 0,-1 7 0,-4 11 0,0 13 0,0 2 0,0-1 0,0 6 0,0-5 0,-6 6 0,-1 1 0,0-1 0,-3-6 0,-2 4 0,4-4 0,-14 0 0,14 4 0,-8-11 0,-6 20 0,8-18 0,-8 11 0,11-15 0,-6 0 0,5-6 0,-5 5 0,2-11 0,4-1 0,-4-1 0,5-10 0,0 5 0,0-6 0,1-4 0,4-13 0,1-17 0,4-23 0,0-11 0,6-27 0,7 23 0,9-29 0,4 30 0,2-14 0,-7 9 0,3 8 0,-10 2 0,4 14 0,-1 2 0,-5 13 0,4-5 0,-6 11 0,1-5 0,0 6 0,-1 0 0,0 6 0,-5-5 0,4 9 0,-8 5 0,3 12 0,-4 15 0,0 7 0,0 6 0,0 0 0,0 0 0,0 0 0,0-6 0,0-1 0,0-7 0,0 1 0,0 0 0,0-6 0,0 0 0,0-6 0,0 0 0,0 1 0,4-5 0,1-1 0,4-8 0,5-6 0,2-6 0,5-5 0,-5 0 0,3 0 0,-7 0 0,7 1 0,-7-1 0,3 0 0,0 0 0,-4 0 0,4 0 0,-5 6 0,1-11 0,18 0 0,-9 2 0,21-5 0,-13 11 0,6 1 0,-5 5 0,-3 7 0,-5 5 0,-1 0 0,-9 13 0,-3 6 0,-8 13 0,0 2 0,0 0 0,0-6 0,-5 4 0,-1-4 0,-5 1 0,-1 3 0,2-10 0,-1 5 0,5-6 0,-3-6 0,3 5 0,1-10 0,-4 5 0,8-6 0,-7 0 0,7 1 0,-8-5 0,8 3 0,-7-7 0,3 3 0,-3-4 0,3-4 0,1-6 0,4-5 0,0-6 0,0-6 0,0-1 0,0-6 0,0-7 0,0-2 0,5-7 0,2 1 0,5 6 0,5 2 0,-5 13 0,8 1 0,-9 11 0,4 2 0,-1 4 0,-3 4 0,3-3 0,1 8 0,-5-3 0,5 4 0,-6 0 0,0 0 0,1 0 0,-1 4 0,-4 7 0,-1 10 0,1 1 0,-4 11 0,9 2 0,-3 1 0,4 4 0,1 1 0,0-5 0,0 12 0,-1-13 0,1 6 0,-1-7 0,1 0 0,-1 0 0,-5-6 0,4-1 0,-9-6 0,4-1 0,-1-4 0,-3-2 0,3-4 0,0-5 0,1-1 0,4-13 0,1-9 0,7-17 0,2-7 0,5-8 0,1 0 0,0 1 0,-6-1 0,3 7 0,-9 2 0,4 7 0,-6 0 0,0 6 0,0 1 0,-1 11 0,0-3 0,-1 8 0,-3-4 0,2 6 0,-3 4 0,0-4 0,4 8 0,-8 1 0,3 16 0,-4 6 0,0 19 0,-5-5 0,-2 12 0,-5-12 0,0 11 0,-5-11 0,4 5 0,-3-7 0,4 0 0,1-6 0,5-1 0,-3-12 0,8 0 0,-3-6 0,4 0 0,0-11 0,0-18 0,0-9 0,11-18 0,3-4 0,18-2 0,-10-5 0,7 13 0,-16 4 0,9 7 0,-10 6 0,4 1 0,-7 11 0,1 2 0,0 4 0,-1 1 0,0-1 0,-4 1 0,4 4 0,-4 0 0,4 1 0,1 3 0,-1-3 0,0 4 0,1 0 0,-5 8 0,-1 9 0,-4 10 0,0 14 0,0-6 0,0 13 0,0-5 0,-6 6 0,5-6 0,-10-2 0,10-7 0,-9 0 0,8-6 0,-3-7 0,5-6 0,0-6 0,0 0 0,0-7 0,0-8 0,5-10 0,5 0 0,2-4 0,7 4 0,-3-5 0,5 0 0,-5 1 0,4-7 0,-8 5 0,9-11 0,-9 11 0,4-5 0,-5 0 0,-1 5 0,1-11 0,0 11 0,-5-8 0,3 8 0,-8-2 0,4 3 0,0 0 0,-4 0 0,3 6 0,-4 0 0,0 6 0,0-1 0,0 32 0,0 2 0,0 30 0,0-4 0,0-1 0,-5-6 0,4 4 0,-10-4 0,5 0 0,-1 4 0,-3-11 0,9 5 0,-5-13 0,6-1 0,0-7 0,0-4 0,0-2 0,0-4 0,8-5 0,3-1 0,8-13 0,8-4 0,1-8 0,6-2 0,2-7 0,-2 6 0,3-12 0,-9 13 0,8-13 0,-14 14 0,7-12 0,-8 11 0,-4-3 0,-2-1 0,-4 4 0,-1-3 0,1 5 0,-1 0 0,0 0 0,-4 0 0,-1 1 0,-1 4 0,-3 1 0,7 6 0,-3 4 0,4 1 0,0 4 0,0 0 0,1 0 0,-1 0 0,1 0 0,-1 0 0,1 9 0,4-2 0,-2 12 0,3-2 0,-5 3 0,0 1 0,1 0 0,-1-1 0,1 7 0,-5-5 0,-1 11 0,-5-11 0,0 10 0,0-4 0,0 6 0,0-5 0,-5 3 0,-1-10 0,-5 5 0,0-6 0,1-6 0,4 5 0,2-10 0,4 5 0,0-14 0,4-2 0,2-8 0,3-6 0,-3 5 0,2-9 0,-2 8 0,3 2 0,-4 1 0,-1 7 0,-4-3 0</inkml:trace>
  <inkml:trace contextRef="#ctx0" brushRef="#br0" timeOffset="781">2644 90 24575,'0'0'0</inkml:trace>
  <inkml:trace contextRef="#ctx0" brushRef="#br0" timeOffset="1610">1328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Links>
    <vt:vector size="66" baseType="variant">
      <vt:variant>
        <vt:i4>5046288</vt:i4>
      </vt:variant>
      <vt:variant>
        <vt:i4>30</vt:i4>
      </vt:variant>
      <vt:variant>
        <vt:i4>0</vt:i4>
      </vt:variant>
      <vt:variant>
        <vt:i4>5</vt:i4>
      </vt:variant>
      <vt:variant>
        <vt:lpwstr>https://www.washingtonpost.com/technology/2021/04/14/azimuth-san-bernardino-apple-iphone-fbi/</vt:lpwstr>
      </vt:variant>
      <vt:variant>
        <vt:lpwstr/>
      </vt:variant>
      <vt:variant>
        <vt:i4>3539059</vt:i4>
      </vt:variant>
      <vt:variant>
        <vt:i4>27</vt:i4>
      </vt:variant>
      <vt:variant>
        <vt:i4>0</vt:i4>
      </vt:variant>
      <vt:variant>
        <vt:i4>5</vt:i4>
      </vt:variant>
      <vt:variant>
        <vt:lpwstr>https://www.apple.com/privacy/docs/Apple_Vision_Pro_Privacy_Overview.pdf</vt:lpwstr>
      </vt:variant>
      <vt:variant>
        <vt:lpwstr/>
      </vt:variant>
      <vt:variant>
        <vt:i4>655361</vt:i4>
      </vt:variant>
      <vt:variant>
        <vt:i4>24</vt:i4>
      </vt:variant>
      <vt:variant>
        <vt:i4>0</vt:i4>
      </vt:variant>
      <vt:variant>
        <vt:i4>5</vt:i4>
      </vt:variant>
      <vt:variant>
        <vt:lpwstr>https://privacy.commonsense.org/privacy-report/Oculus</vt:lpwstr>
      </vt:variant>
      <vt:variant>
        <vt:lpwstr/>
      </vt:variant>
      <vt:variant>
        <vt:i4>196699</vt:i4>
      </vt:variant>
      <vt:variant>
        <vt:i4>21</vt:i4>
      </vt:variant>
      <vt:variant>
        <vt:i4>0</vt:i4>
      </vt:variant>
      <vt:variant>
        <vt:i4>5</vt:i4>
      </vt:variant>
      <vt:variant>
        <vt:lpwstr>https://www.governing.com/management-and-administration/2023-will-go-down-for-record-setting-number-of-data-breaches</vt:lpwstr>
      </vt:variant>
      <vt:variant>
        <vt:lpwstr>:~:text=There%20were%203%2C205%20data%20compromises,information%20and%20consumer%20data%20in</vt:lpwstr>
      </vt:variant>
      <vt:variant>
        <vt:i4>1245263</vt:i4>
      </vt:variant>
      <vt:variant>
        <vt:i4>18</vt:i4>
      </vt:variant>
      <vt:variant>
        <vt:i4>0</vt:i4>
      </vt:variant>
      <vt:variant>
        <vt:i4>5</vt:i4>
      </vt:variant>
      <vt:variant>
        <vt:lpwstr>https://thehill.com/homenews/nexstar_media_wire/4250846-judge-gives-725m-facebook-settlement-final-approval/</vt:lpwstr>
      </vt:variant>
      <vt:variant>
        <vt:lpwstr/>
      </vt:variant>
      <vt:variant>
        <vt:i4>5505116</vt:i4>
      </vt:variant>
      <vt:variant>
        <vt:i4>15</vt:i4>
      </vt:variant>
      <vt:variant>
        <vt:i4>0</vt:i4>
      </vt:variant>
      <vt:variant>
        <vt:i4>5</vt:i4>
      </vt:variant>
      <vt:variant>
        <vt:lpwstr>https://www.bcs.org/articles-opinion-and-research/the-dangers-of-data-collection/</vt:lpwstr>
      </vt:variant>
      <vt:variant>
        <vt:lpwstr/>
      </vt:variant>
      <vt:variant>
        <vt:i4>6291517</vt:i4>
      </vt:variant>
      <vt:variant>
        <vt:i4>12</vt:i4>
      </vt:variant>
      <vt:variant>
        <vt:i4>0</vt:i4>
      </vt:variant>
      <vt:variant>
        <vt:i4>5</vt:i4>
      </vt:variant>
      <vt:variant>
        <vt:lpwstr>https://www.invisibly.com/learn-blog/benefits-of-data-collection-for-consumers/</vt:lpwstr>
      </vt:variant>
      <vt:variant>
        <vt:lpwstr/>
      </vt:variant>
      <vt:variant>
        <vt:i4>1638405</vt:i4>
      </vt:variant>
      <vt:variant>
        <vt:i4>9</vt:i4>
      </vt:variant>
      <vt:variant>
        <vt:i4>0</vt:i4>
      </vt:variant>
      <vt:variant>
        <vt:i4>5</vt:i4>
      </vt:variant>
      <vt:variant>
        <vt:lpwstr>https://www.edweek.org/technology/vr-devices-collect-intimate-data-lack-privacy-protections-should-schools-invest/2022/11</vt:lpwstr>
      </vt:variant>
      <vt:variant>
        <vt:lpwstr/>
      </vt:variant>
      <vt:variant>
        <vt:i4>3670074</vt:i4>
      </vt:variant>
      <vt:variant>
        <vt:i4>6</vt:i4>
      </vt:variant>
      <vt:variant>
        <vt:i4>0</vt:i4>
      </vt:variant>
      <vt:variant>
        <vt:i4>5</vt:i4>
      </vt:variant>
      <vt:variant>
        <vt:lpwstr>https://iabac.medium.com/data-science-in-augmented-reality-ar-and-virtual-reality-vr-1a4971c04e55/</vt:lpwstr>
      </vt:variant>
      <vt:variant>
        <vt:lpwstr/>
      </vt:variant>
      <vt:variant>
        <vt:i4>1703939</vt:i4>
      </vt:variant>
      <vt:variant>
        <vt:i4>3</vt:i4>
      </vt:variant>
      <vt:variant>
        <vt:i4>0</vt:i4>
      </vt:variant>
      <vt:variant>
        <vt:i4>5</vt:i4>
      </vt:variant>
      <vt:variant>
        <vt:lpwstr>https://www.techtarget.com/whatis/definition/augmented-reality-AR</vt:lpwstr>
      </vt:variant>
      <vt:variant>
        <vt:lpwstr/>
      </vt:variant>
      <vt:variant>
        <vt:i4>1638483</vt:i4>
      </vt:variant>
      <vt:variant>
        <vt:i4>0</vt:i4>
      </vt:variant>
      <vt:variant>
        <vt:i4>0</vt:i4>
      </vt:variant>
      <vt:variant>
        <vt:i4>5</vt:i4>
      </vt:variant>
      <vt:variant>
        <vt:lpwstr>https://virtualspeech.com/blog/history-of-vr</vt:lpwstr>
      </vt:variant>
      <vt:variant>
        <vt:lpwstr>:~:text=1968,simple%20virtual%20wire%2Dframe%20shapes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Cox, Benjamin  - SDSU Student</dc:creator>
  <cp:keywords/>
  <dc:description/>
  <cp:lastModifiedBy>Cox, Benjamin  - SDSU Student</cp:lastModifiedBy>
  <cp:revision>2</cp:revision>
  <dcterms:created xsi:type="dcterms:W3CDTF">2025-04-01T16:41:00Z</dcterms:created>
  <dcterms:modified xsi:type="dcterms:W3CDTF">2025-04-01T16:41:00Z</dcterms:modified>
</cp:coreProperties>
</file>