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0E0F" w14:textId="79202F5E" w:rsidR="1B4D1DE3" w:rsidRDefault="77BA4AC0" w:rsidP="1B4D1DE3">
      <w:pPr>
        <w:rPr>
          <w:ins w:id="0" w:author="Day, Jerome  - SDSU Student" w:date="2025-02-24T22:33:00Z" w16du:dateUtc="2025-02-24T22:33:56Z"/>
          <w:rFonts w:ascii="Arial" w:hAnsi="Arial" w:cs="Arial"/>
          <w:sz w:val="27"/>
          <w:szCs w:val="27"/>
        </w:rPr>
      </w:pPr>
      <w:ins w:id="1" w:author="Day, Jerome  - SDSU Student" w:date="2025-02-24T22:33:00Z">
        <w:r w:rsidRPr="553F71CE">
          <w:rPr>
            <w:rFonts w:ascii="Arial" w:hAnsi="Arial" w:cs="Arial"/>
            <w:sz w:val="27"/>
            <w:szCs w:val="27"/>
          </w:rPr>
          <w:t>Team: Nathan</w:t>
        </w:r>
      </w:ins>
      <w:ins w:id="2" w:author="Day, Jerome  - SDSU Student" w:date="2025-02-24T22:34:00Z">
        <w:r w:rsidRPr="553F71CE">
          <w:rPr>
            <w:rFonts w:ascii="Arial" w:hAnsi="Arial" w:cs="Arial"/>
            <w:sz w:val="27"/>
            <w:szCs w:val="27"/>
          </w:rPr>
          <w:t xml:space="preserve"> Arends, </w:t>
        </w:r>
        <w:r w:rsidRPr="77572C93">
          <w:rPr>
            <w:rFonts w:ascii="Arial" w:hAnsi="Arial" w:cs="Arial"/>
            <w:sz w:val="27"/>
            <w:szCs w:val="27"/>
          </w:rPr>
          <w:t xml:space="preserve">Benjamin Cox, </w:t>
        </w:r>
        <w:r w:rsidRPr="3D445D5C">
          <w:rPr>
            <w:rFonts w:ascii="Arial" w:hAnsi="Arial" w:cs="Arial"/>
            <w:sz w:val="27"/>
            <w:szCs w:val="27"/>
          </w:rPr>
          <w:t xml:space="preserve">Jerry </w:t>
        </w:r>
        <w:r w:rsidRPr="75E96FA8">
          <w:rPr>
            <w:rFonts w:ascii="Arial" w:hAnsi="Arial" w:cs="Arial"/>
            <w:sz w:val="27"/>
            <w:szCs w:val="27"/>
          </w:rPr>
          <w:t>Day</w:t>
        </w:r>
      </w:ins>
    </w:p>
    <w:p w14:paraId="2BCF432B" w14:textId="6B284891" w:rsidR="00345152" w:rsidRDefault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1.List the ID, name, salary of all instructors whose salary is greater than every average salary of every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department</w:t>
      </w:r>
    </w:p>
    <w:p w14:paraId="315F099D" w14:textId="77777777" w:rsidR="00345152" w:rsidRDefault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F5B4E0C" w14:textId="038186FA" w:rsidR="00B065A1" w:rsidRDefault="00B065A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23E03E" wp14:editId="183BE54B">
            <wp:extent cx="5943600" cy="790575"/>
            <wp:effectExtent l="0" t="0" r="0" b="0"/>
            <wp:docPr id="41448795" name="Picture 1" descr="A black screen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7D9A078-C41F-4CEC-AEDE-2A8B78158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795" name="Picture 1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B5D" w14:textId="77777777" w:rsidR="00B065A1" w:rsidRDefault="00B065A1">
      <w:pPr>
        <w:rPr>
          <w:rFonts w:ascii="Arial" w:hAnsi="Arial" w:cs="Arial"/>
        </w:rPr>
      </w:pPr>
    </w:p>
    <w:p w14:paraId="026C8E1A" w14:textId="3CCDDB15" w:rsidR="00345152" w:rsidRDefault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2. List the ID, name,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course_id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of all students enrolled in Fall 2017</w:t>
      </w:r>
    </w:p>
    <w:p w14:paraId="651DE24E" w14:textId="77777777" w:rsidR="00345152" w:rsidRDefault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AF912CB" w14:textId="010A00AA" w:rsidR="00B065A1" w:rsidRDefault="00B065A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77C825F7" wp14:editId="4C4BEFD0">
            <wp:extent cx="5831174" cy="1821619"/>
            <wp:effectExtent l="0" t="0" r="0" b="0"/>
            <wp:docPr id="1116562503" name="Picture 2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7E34E9F-EE03-4A98-AFE4-390E6718D1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250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97" cy="18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EFC2" w14:textId="77777777" w:rsidR="00345152" w:rsidRDefault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3. List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course_id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the number of students enrolled of each course offered in Spring 2018 </w:t>
      </w:r>
    </w:p>
    <w:p w14:paraId="09F5244A" w14:textId="77777777" w:rsidR="00345152" w:rsidRPr="00345152" w:rsidRDefault="00345152" w:rsidP="0034515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  <w:sz w:val="27"/>
          <w:szCs w:val="27"/>
          <w:shd w:val="clear" w:color="auto" w:fill="FFFFFF"/>
        </w:rPr>
        <w:t xml:space="preserve">Courses with different </w:t>
      </w:r>
      <w:proofErr w:type="spellStart"/>
      <w:r w:rsidRPr="00345152">
        <w:rPr>
          <w:rFonts w:ascii="Arial" w:hAnsi="Arial" w:cs="Arial"/>
          <w:sz w:val="27"/>
          <w:szCs w:val="27"/>
          <w:shd w:val="clear" w:color="auto" w:fill="FFFFFF"/>
        </w:rPr>
        <w:t>sec_id</w:t>
      </w:r>
      <w:proofErr w:type="spellEnd"/>
      <w:r w:rsidRPr="00345152">
        <w:rPr>
          <w:rFonts w:ascii="Arial" w:hAnsi="Arial" w:cs="Arial"/>
          <w:sz w:val="27"/>
          <w:szCs w:val="27"/>
          <w:shd w:val="clear" w:color="auto" w:fill="FFFFFF"/>
        </w:rPr>
        <w:t xml:space="preserve"> values are the same course</w:t>
      </w:r>
    </w:p>
    <w:p w14:paraId="1675E8C5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5F1D7CA" w14:textId="38548CA1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1EA3DBF3" wp14:editId="3B3A729E">
            <wp:extent cx="5943600" cy="1599565"/>
            <wp:effectExtent l="0" t="0" r="0" b="635"/>
            <wp:docPr id="52775197" name="Picture 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4B6CAB8-6745-42C5-B5E3-8DD5C01AE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197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672" w14:textId="77777777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CC43331" w14:textId="77777777" w:rsidR="00B065A1" w:rsidRDefault="00B065A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 w:type="page"/>
      </w:r>
    </w:p>
    <w:p w14:paraId="0742D751" w14:textId="18F0E66A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  <w:sz w:val="27"/>
          <w:szCs w:val="27"/>
          <w:shd w:val="clear" w:color="auto" w:fill="FFFFFF"/>
        </w:rPr>
        <w:lastRenderedPageBreak/>
        <w:t>4. List all student’s names who have never received an A or A- grade in any course</w:t>
      </w:r>
    </w:p>
    <w:p w14:paraId="413FD19D" w14:textId="77777777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441453B" w14:textId="4A388294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74F64772" wp14:editId="512CB577">
            <wp:extent cx="5096656" cy="1757148"/>
            <wp:effectExtent l="0" t="0" r="0" b="0"/>
            <wp:docPr id="1687802326" name="Picture 4" descr="A computer screen shot of a black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A1B25D8-0C6F-44CF-ADBF-16A03DAE4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02326" name="Picture 4" descr="A computer screen shot of a black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0" cy="1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76D9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</w:rPr>
        <w:br/>
      </w:r>
      <w:r w:rsidRPr="00345152">
        <w:rPr>
          <w:rFonts w:ascii="Arial" w:hAnsi="Arial" w:cs="Arial"/>
          <w:sz w:val="27"/>
          <w:szCs w:val="27"/>
          <w:shd w:val="clear" w:color="auto" w:fill="FFFFFF"/>
        </w:rPr>
        <w:t>5. List all student IDs and names for students who have not taken any courses offered before 2018</w:t>
      </w:r>
    </w:p>
    <w:p w14:paraId="1BA22890" w14:textId="77777777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121919D" w14:textId="144999A4" w:rsidR="00B065A1" w:rsidRDefault="00E962D9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6697E6D7" wp14:editId="5923E59E">
            <wp:extent cx="5943600" cy="1262380"/>
            <wp:effectExtent l="0" t="0" r="0" b="0"/>
            <wp:docPr id="2038497556" name="Picture 11" descr="A computer screen with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F5C9296-DDB6-40FE-9FDB-F919222B2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97556" name="Picture 11" descr="A computer screen with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D3F3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</w:rPr>
        <w:br/>
      </w:r>
      <w:r w:rsidRPr="00345152">
        <w:rPr>
          <w:rFonts w:ascii="Arial" w:hAnsi="Arial" w:cs="Arial"/>
          <w:sz w:val="27"/>
          <w:szCs w:val="27"/>
          <w:shd w:val="clear" w:color="auto" w:fill="FFFFFF"/>
        </w:rPr>
        <w:t>6. List the highest instructor salary for each department, except Music</w:t>
      </w:r>
    </w:p>
    <w:p w14:paraId="66DBD75A" w14:textId="77777777" w:rsidR="00B065A1" w:rsidRDefault="00B065A1" w:rsidP="00345152">
      <w:pPr>
        <w:rPr>
          <w:rFonts w:ascii="Arial" w:hAnsi="Arial" w:cs="Arial"/>
        </w:rPr>
      </w:pPr>
    </w:p>
    <w:p w14:paraId="562C422C" w14:textId="7AF37CD4" w:rsidR="00B065A1" w:rsidRDefault="00B065A1" w:rsidP="00345152">
      <w:pPr>
        <w:rPr>
          <w:rFonts w:ascii="Arial" w:hAnsi="Arial" w:cs="Arial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6A08D1F7" wp14:editId="13EBD3AA">
            <wp:extent cx="5943600" cy="1590675"/>
            <wp:effectExtent l="0" t="0" r="0" b="0"/>
            <wp:docPr id="725979461" name="Picture 5" descr="A black screen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05D691C-452C-42A6-B972-BAE6996E71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9461" name="Picture 5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E99D" w14:textId="77777777" w:rsidR="00E962D9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</w:rPr>
        <w:br/>
      </w:r>
    </w:p>
    <w:p w14:paraId="4A2B0543" w14:textId="77777777" w:rsidR="00E962D9" w:rsidRDefault="00E962D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 w:type="page"/>
      </w:r>
    </w:p>
    <w:p w14:paraId="0A8D6D1D" w14:textId="61D1D6D1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  <w:sz w:val="27"/>
          <w:szCs w:val="27"/>
          <w:shd w:val="clear" w:color="auto" w:fill="FFFFFF"/>
        </w:rPr>
        <w:lastRenderedPageBreak/>
        <w:t>7. List the ID, name and the number of courses taught for all instructors</w:t>
      </w:r>
      <w:r w:rsidRPr="00345152">
        <w:rPr>
          <w:rFonts w:ascii="Arial" w:hAnsi="Arial" w:cs="Arial"/>
        </w:rPr>
        <w:br/>
      </w:r>
      <w:r>
        <w:rPr>
          <w:rFonts w:ascii="Symbol" w:eastAsia="Symbol" w:hAnsi="Symbol" w:cs="Symbol"/>
          <w:shd w:val="clear" w:color="auto" w:fill="FFFFFF"/>
        </w:rPr>
        <w:sym w:font="Symbol" w:char="F0B7"/>
      </w:r>
      <w:r w:rsidRPr="00345152">
        <w:rPr>
          <w:rFonts w:ascii="Courier New" w:hAnsi="Courier New" w:cs="Courier New"/>
          <w:sz w:val="27"/>
          <w:szCs w:val="27"/>
          <w:shd w:val="clear" w:color="auto" w:fill="FFFFFF"/>
        </w:rPr>
        <w:t xml:space="preserve"> </w:t>
      </w:r>
      <w:r w:rsidRPr="00345152">
        <w:rPr>
          <w:rFonts w:ascii="Arial" w:hAnsi="Arial" w:cs="Arial"/>
          <w:sz w:val="27"/>
          <w:szCs w:val="27"/>
          <w:shd w:val="clear" w:color="auto" w:fill="FFFFFF"/>
        </w:rPr>
        <w:t>The number of courses is 0 for instructors who have not taught any courses</w:t>
      </w:r>
    </w:p>
    <w:p w14:paraId="0083F37F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9DEB1E0" w14:textId="77777777" w:rsidR="00E962D9" w:rsidRDefault="00E962D9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3F33B65" w14:textId="500DEDA4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41627BC7" wp14:editId="1A3BC6ED">
            <wp:extent cx="5943600" cy="2050415"/>
            <wp:effectExtent l="0" t="0" r="0" b="0"/>
            <wp:docPr id="1156653196" name="Picture 7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83FB3F7-8B95-4C78-8138-026187F6B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3196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243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</w:rPr>
        <w:br/>
      </w:r>
      <w:r w:rsidRPr="00345152">
        <w:rPr>
          <w:rFonts w:ascii="Arial" w:hAnsi="Arial" w:cs="Arial"/>
          <w:sz w:val="27"/>
          <w:szCs w:val="27"/>
          <w:shd w:val="clear" w:color="auto" w:fill="FFFFFF"/>
        </w:rPr>
        <w:t>8. List the name and the number of instructors assigned to each department</w:t>
      </w:r>
      <w:r w:rsidRPr="00345152">
        <w:rPr>
          <w:rFonts w:ascii="Arial" w:hAnsi="Arial" w:cs="Arial"/>
        </w:rPr>
        <w:br/>
      </w:r>
      <w:r>
        <w:rPr>
          <w:rFonts w:ascii="Symbol" w:eastAsia="Symbol" w:hAnsi="Symbol" w:cs="Symbol"/>
          <w:shd w:val="clear" w:color="auto" w:fill="FFFFFF"/>
        </w:rPr>
        <w:sym w:font="Symbol" w:char="F0B7"/>
      </w:r>
      <w:r w:rsidRPr="00345152">
        <w:rPr>
          <w:rFonts w:ascii="Courier New" w:hAnsi="Courier New" w:cs="Courier New"/>
          <w:sz w:val="27"/>
          <w:szCs w:val="27"/>
          <w:shd w:val="clear" w:color="auto" w:fill="FFFFFF"/>
        </w:rPr>
        <w:t xml:space="preserve"> </w:t>
      </w:r>
      <w:r w:rsidRPr="00345152">
        <w:rPr>
          <w:rFonts w:ascii="Arial" w:hAnsi="Arial" w:cs="Arial"/>
          <w:sz w:val="27"/>
          <w:szCs w:val="27"/>
          <w:shd w:val="clear" w:color="auto" w:fill="FFFFFF"/>
        </w:rPr>
        <w:t>The number of instructors is 0 for departments that have no instructors</w:t>
      </w:r>
    </w:p>
    <w:p w14:paraId="663F4B67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37D6169" w14:textId="7B06B5A9" w:rsidR="00B065A1" w:rsidRDefault="00B065A1" w:rsidP="003451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741CC3" wp14:editId="297F4E4E">
            <wp:extent cx="5943600" cy="1677035"/>
            <wp:effectExtent l="0" t="0" r="0" b="0"/>
            <wp:docPr id="592500666" name="Picture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70B93E0-B21F-4C8D-BBF9-91A4984D5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0666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D635" w14:textId="5AEF2578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</w:rPr>
        <w:br/>
      </w:r>
      <w:r w:rsidRPr="00345152">
        <w:rPr>
          <w:rFonts w:ascii="Arial" w:hAnsi="Arial" w:cs="Arial"/>
          <w:sz w:val="27"/>
          <w:szCs w:val="27"/>
          <w:shd w:val="clear" w:color="auto" w:fill="FFFFFF"/>
        </w:rPr>
        <w:t>9. List the ID and name of all students who took courses in both Fall 2017 and Spring 2018</w:t>
      </w:r>
    </w:p>
    <w:p w14:paraId="51721280" w14:textId="77777777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022B5A1" w14:textId="0A76F7D6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110E9460" wp14:editId="1C2A9ABF">
            <wp:extent cx="5089161" cy="2007391"/>
            <wp:effectExtent l="0" t="0" r="3810" b="0"/>
            <wp:docPr id="461221945" name="Picture 9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34C9726-E650-4E11-8944-F2666CDBB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1945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898" cy="20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2BC" w14:textId="77777777" w:rsidR="00345152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D5590F0" w14:textId="77777777" w:rsidR="00B065A1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</w:rPr>
        <w:br/>
      </w:r>
    </w:p>
    <w:p w14:paraId="1E294E5E" w14:textId="3BF7B5F3" w:rsidR="00ED5AF8" w:rsidRDefault="00345152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45152">
        <w:rPr>
          <w:rFonts w:ascii="Arial" w:hAnsi="Arial" w:cs="Arial"/>
          <w:sz w:val="27"/>
          <w:szCs w:val="27"/>
          <w:shd w:val="clear" w:color="auto" w:fill="FFFFFF"/>
        </w:rPr>
        <w:t>10. List the ID and name of all students who have never taken a course at the university</w:t>
      </w:r>
    </w:p>
    <w:p w14:paraId="087676B2" w14:textId="77777777" w:rsidR="00B065A1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39E69CF" w14:textId="13CEEDD4" w:rsidR="00B065A1" w:rsidRPr="00345152" w:rsidRDefault="00B065A1" w:rsidP="0034515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 wp14:anchorId="04868DD3" wp14:editId="78883372">
            <wp:extent cx="5943600" cy="821055"/>
            <wp:effectExtent l="0" t="0" r="0" b="4445"/>
            <wp:docPr id="353937273" name="Picture 10" descr="A black square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2A1ACCF-42B8-458C-BCC9-FC377D5C56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37273" name="Picture 10" descr="A black square with white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5A1" w:rsidRPr="0034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97AAA"/>
    <w:multiLevelType w:val="hybridMultilevel"/>
    <w:tmpl w:val="2870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34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2"/>
    <w:rsid w:val="00057F0E"/>
    <w:rsid w:val="00135A46"/>
    <w:rsid w:val="00150DEF"/>
    <w:rsid w:val="00164617"/>
    <w:rsid w:val="0016787A"/>
    <w:rsid w:val="00174130"/>
    <w:rsid w:val="00345152"/>
    <w:rsid w:val="00422C7F"/>
    <w:rsid w:val="00526AF9"/>
    <w:rsid w:val="0054740F"/>
    <w:rsid w:val="005C4792"/>
    <w:rsid w:val="006B1178"/>
    <w:rsid w:val="007913CC"/>
    <w:rsid w:val="008B6B75"/>
    <w:rsid w:val="009E7A77"/>
    <w:rsid w:val="00A24BDA"/>
    <w:rsid w:val="00B065A1"/>
    <w:rsid w:val="00CA060D"/>
    <w:rsid w:val="00CC508E"/>
    <w:rsid w:val="00E962D9"/>
    <w:rsid w:val="00ED5AF8"/>
    <w:rsid w:val="00F12B74"/>
    <w:rsid w:val="1B4D1DE3"/>
    <w:rsid w:val="3D445D5C"/>
    <w:rsid w:val="553F71CE"/>
    <w:rsid w:val="69C79D0E"/>
    <w:rsid w:val="75E96FA8"/>
    <w:rsid w:val="77572C93"/>
    <w:rsid w:val="77BA4AC0"/>
    <w:rsid w:val="7EE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F3CCD"/>
  <w15:chartTrackingRefBased/>
  <w15:docId w15:val="{735E9C84-C440-4469-9771-D597A908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1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Benjamin  - SDSU Student</dc:creator>
  <cp:keywords/>
  <dc:description/>
  <cp:lastModifiedBy>Cox, Benjamin  - SDSU Student</cp:lastModifiedBy>
  <cp:revision>2</cp:revision>
  <dcterms:created xsi:type="dcterms:W3CDTF">2025-04-06T23:27:00Z</dcterms:created>
  <dcterms:modified xsi:type="dcterms:W3CDTF">2025-04-06T23:27:00Z</dcterms:modified>
</cp:coreProperties>
</file>